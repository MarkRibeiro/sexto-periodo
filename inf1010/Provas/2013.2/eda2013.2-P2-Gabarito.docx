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B855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03DA5F5D" w14:textId="77777777" w:rsidR="00785994" w:rsidRDefault="00785994">
      <w:pPr>
        <w:pStyle w:val="questo"/>
        <w:ind w:left="0" w:firstLine="0"/>
        <w:rPr>
          <w:lang w:val="pt-BR"/>
        </w:rPr>
      </w:pPr>
    </w:p>
    <w:p w14:paraId="6B891506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57100187" w14:textId="77777777">
        <w:trPr>
          <w:jc w:val="center"/>
        </w:trPr>
        <w:tc>
          <w:tcPr>
            <w:tcW w:w="732" w:type="dxa"/>
          </w:tcPr>
          <w:p w14:paraId="04F887C3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D7CEBA0" w14:textId="77777777" w:rsidR="00785994" w:rsidRDefault="001E7F9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C68444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E68E70F" w14:textId="77777777">
        <w:trPr>
          <w:jc w:val="center"/>
        </w:trPr>
        <w:tc>
          <w:tcPr>
            <w:tcW w:w="732" w:type="dxa"/>
          </w:tcPr>
          <w:p w14:paraId="1C17788E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B789143" w14:textId="5E56A63D" w:rsidR="00785994" w:rsidRDefault="007E1A18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B69A19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2C0B14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2975161F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DE7DC7" w14:textId="10799F68" w:rsidR="00785994" w:rsidRDefault="00BE34E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8BFEF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1A18" w14:paraId="3004F07E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2EE999C" w14:textId="6C88E2FC" w:rsidR="007E1A18" w:rsidRDefault="007E1A1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87E64A" w14:textId="60EAAE7B" w:rsidR="007E1A18" w:rsidRDefault="007E1A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9A7EF2" w14:textId="77777777" w:rsidR="007E1A18" w:rsidRDefault="007E1A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B07C195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55ECF15" w14:textId="1134ED75" w:rsidR="00785994" w:rsidRDefault="007E1A1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 w:rsidR="00785994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85994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13B38FD" w14:textId="0261AE29" w:rsidR="00785994" w:rsidRDefault="00BE34E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8060C0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50862597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21D90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24DA4E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AD7B6A1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55CE94C" w14:textId="77777777" w:rsidR="00785994" w:rsidRDefault="00785994">
      <w:pPr>
        <w:pStyle w:val="questo"/>
        <w:ind w:left="0" w:firstLine="0"/>
        <w:rPr>
          <w:lang w:val="pt-BR"/>
        </w:rPr>
      </w:pPr>
    </w:p>
    <w:p w14:paraId="186EE17A" w14:textId="77777777"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0CCC921" w14:textId="7777777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7B4CDF96" w14:textId="7777777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F2A6D36" w14:textId="77777777"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29AC83DD" w14:textId="77777777"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A4B878E" w14:textId="77777777"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1E9C3D5C" w14:textId="77777777" w:rsidR="00785994" w:rsidRDefault="00BA3F3A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18C7FDFC">
          <v:rect id="_x0000_i1025" style="width:0;height:1.5pt" o:hralign="center" o:hrstd="t" o:hr="t" fillcolor="#aca899" stroked="f"/>
        </w:pict>
      </w:r>
    </w:p>
    <w:p w14:paraId="6AEAC60A" w14:textId="77777777"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BBC62BF" w14:textId="77777777" w:rsidR="009405DF" w:rsidRDefault="001E7F94" w:rsidP="00747A01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432FE5">
        <w:rPr>
          <w:lang w:val="pt-PT" w:eastAsia="pt-BR"/>
        </w:rPr>
        <w:t>1</w:t>
      </w:r>
      <w:r w:rsidR="00A52CD1">
        <w:rPr>
          <w:lang w:val="pt-PT" w:eastAsia="pt-BR"/>
        </w:rPr>
        <w:t>.0 ponto</w:t>
      </w:r>
      <w:r w:rsidR="009405DF" w:rsidRPr="00FB5421">
        <w:rPr>
          <w:lang w:val="pt-PT" w:eastAsia="pt-BR"/>
        </w:rPr>
        <w:t xml:space="preserve">) </w:t>
      </w:r>
      <w:r w:rsidR="00747A01">
        <w:rPr>
          <w:lang w:val="pt-PT" w:eastAsia="pt-BR"/>
        </w:rPr>
        <w:t>Faça a representação binária da seguinte árvore n-ária</w:t>
      </w:r>
      <w:r w:rsidR="009405DF">
        <w:rPr>
          <w:lang w:val="pt-PT" w:eastAsia="pt-BR"/>
        </w:rPr>
        <w:t>.</w:t>
      </w:r>
    </w:p>
    <w:p w14:paraId="15250FA2" w14:textId="77777777" w:rsidR="00747A01" w:rsidRPr="00524B91" w:rsidRDefault="00DC3C0A" w:rsidP="00747A01">
      <w:pPr>
        <w:pStyle w:val="questo"/>
        <w:spacing w:after="120"/>
        <w:ind w:left="0" w:firstLine="0"/>
        <w:jc w:val="center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765A4" wp14:editId="58B32E27">
                <wp:simplePos x="0" y="0"/>
                <wp:positionH relativeFrom="column">
                  <wp:posOffset>4547235</wp:posOffset>
                </wp:positionH>
                <wp:positionV relativeFrom="paragraph">
                  <wp:posOffset>1158240</wp:posOffset>
                </wp:positionV>
                <wp:extent cx="129540" cy="152400"/>
                <wp:effectExtent l="0" t="0" r="0" b="0"/>
                <wp:wrapNone/>
                <wp:docPr id="4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B1D54" w14:textId="77777777" w:rsidR="00A2579A" w:rsidRPr="009F2D90" w:rsidRDefault="00A2579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F2D9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58.05pt;margin-top:91.2pt;width:10.2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" filled="f" stroked="f">
                <v:textbox inset=".5mm,0,.5mm,0">
                  <w:txbxContent>
                    <w:p w14:paraId="127B1D54" w14:textId="77777777" w:rsidR="009676FF" w:rsidRPr="009F2D90" w:rsidRDefault="009676F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9F2D90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FE6562" wp14:editId="76844AEC">
                <wp:simplePos x="0" y="0"/>
                <wp:positionH relativeFrom="column">
                  <wp:posOffset>4465320</wp:posOffset>
                </wp:positionH>
                <wp:positionV relativeFrom="paragraph">
                  <wp:posOffset>1097280</wp:posOffset>
                </wp:positionV>
                <wp:extent cx="252095" cy="252095"/>
                <wp:effectExtent l="0" t="0" r="27305" b="27305"/>
                <wp:wrapNone/>
                <wp:docPr id="4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51.6pt;margin-top:86.4pt;width:19.8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" fill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3B3658" wp14:editId="16A0BC7E">
                <wp:simplePos x="0" y="0"/>
                <wp:positionH relativeFrom="column">
                  <wp:posOffset>4198620</wp:posOffset>
                </wp:positionH>
                <wp:positionV relativeFrom="paragraph">
                  <wp:posOffset>807720</wp:posOffset>
                </wp:positionV>
                <wp:extent cx="312420" cy="289560"/>
                <wp:effectExtent l="0" t="0" r="93980" b="66040"/>
                <wp:wrapNone/>
                <wp:docPr id="4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30.6pt;margin-top:63.6pt;width:24.6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">
                <v:stroke endarrow="classic" endarrowlength="long"/>
              </v:shape>
            </w:pict>
          </mc:Fallback>
        </mc:AlternateContent>
      </w:r>
      <w:r w:rsidR="00747A01">
        <w:rPr>
          <w:noProof/>
        </w:rPr>
        <w:drawing>
          <wp:inline distT="0" distB="0" distL="0" distR="0" wp14:anchorId="2F6BDE2E" wp14:editId="58374B39">
            <wp:extent cx="29718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Orig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FF3" w14:textId="77777777" w:rsidR="009405DF" w:rsidRPr="00763FFD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763FFD">
        <w:rPr>
          <w:rFonts w:ascii="Courier New" w:hAnsi="Courier New" w:cs="Courier New"/>
          <w:lang w:val="pt-BR" w:eastAsia="pt-BR"/>
        </w:rPr>
        <w:t>Resp.:</w:t>
      </w:r>
    </w:p>
    <w:p w14:paraId="1C349CAA" w14:textId="77777777" w:rsidR="009405DF" w:rsidRPr="00763FFD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96AE200" w14:textId="2768DE7A" w:rsidR="00747A01" w:rsidRPr="009676FF" w:rsidRDefault="00747A01" w:rsidP="00747A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8"/>
          <w:szCs w:val="24"/>
          <w:lang w:val="pt-BR"/>
        </w:rPr>
      </w:pPr>
      <w:r w:rsidRPr="009676FF">
        <w:rPr>
          <w:color w:val="3366FF"/>
          <w:sz w:val="28"/>
          <w:szCs w:val="24"/>
          <w:lang w:val="pt-BR"/>
        </w:rPr>
        <w:t xml:space="preserve">Uma modificação direta </w:t>
      </w:r>
      <w:r w:rsidR="009676FF">
        <w:rPr>
          <w:color w:val="3366FF"/>
          <w:sz w:val="28"/>
          <w:szCs w:val="24"/>
          <w:lang w:val="pt-BR"/>
        </w:rPr>
        <w:t>resultaria</w:t>
      </w:r>
      <w:r w:rsidRPr="009676FF">
        <w:rPr>
          <w:color w:val="3366FF"/>
          <w:sz w:val="28"/>
          <w:szCs w:val="24"/>
          <w:lang w:val="pt-BR"/>
        </w:rPr>
        <w:t xml:space="preserve"> em:</w:t>
      </w:r>
    </w:p>
    <w:p w14:paraId="046CF557" w14:textId="77777777" w:rsidR="009405DF" w:rsidRPr="00763FFD" w:rsidRDefault="00F37EE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C4DB29B" wp14:editId="2BC9C98A">
            <wp:simplePos x="0" y="0"/>
            <wp:positionH relativeFrom="column">
              <wp:posOffset>165735</wp:posOffset>
            </wp:positionH>
            <wp:positionV relativeFrom="paragraph">
              <wp:posOffset>20320</wp:posOffset>
            </wp:positionV>
            <wp:extent cx="2743200" cy="1828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Interm.eps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CCE30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D4F017E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AF93ADA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653B59B" w14:textId="77777777" w:rsidR="00D37F5F" w:rsidRPr="00763FFD" w:rsidRDefault="00DC3C0A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774575D1" wp14:editId="3EC5C617">
                <wp:simplePos x="0" y="0"/>
                <wp:positionH relativeFrom="column">
                  <wp:posOffset>2583815</wp:posOffset>
                </wp:positionH>
                <wp:positionV relativeFrom="paragraph">
                  <wp:posOffset>215899</wp:posOffset>
                </wp:positionV>
                <wp:extent cx="138430" cy="0"/>
                <wp:effectExtent l="25400" t="76200" r="39370" b="101600"/>
                <wp:wrapNone/>
                <wp:docPr id="4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03.45pt;margin-top:17pt;width:10.9pt;height:0;z-index:2517401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">
                <v:stroke endarrow="classic" endarrowlength="long"/>
              </v:shape>
            </w:pict>
          </mc:Fallback>
        </mc:AlternateContent>
      </w:r>
      <w:r>
        <w:rPr>
          <w:noProof/>
          <w:color w:val="365F91" w:themeColor="accent1" w:themeShade="B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4D413D" wp14:editId="62CC95AD">
                <wp:simplePos x="0" y="0"/>
                <wp:positionH relativeFrom="column">
                  <wp:posOffset>2788920</wp:posOffset>
                </wp:positionH>
                <wp:positionV relativeFrom="paragraph">
                  <wp:posOffset>147320</wp:posOffset>
                </wp:positionV>
                <wp:extent cx="107315" cy="127000"/>
                <wp:effectExtent l="0" t="0" r="0" b="0"/>
                <wp:wrapNone/>
                <wp:docPr id="4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A2D09" w14:textId="77777777" w:rsidR="00A2579A" w:rsidRPr="009F2D90" w:rsidRDefault="00A2579A" w:rsidP="00086B3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F2D9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19.6pt;margin-top:11.6pt;width:8.45pt;height:1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" filled="f" stroked="f">
                <v:textbox inset=".5mm,0,.5mm,0">
                  <w:txbxContent>
                    <w:p w14:paraId="40FA2D09" w14:textId="77777777" w:rsidR="009676FF" w:rsidRPr="009F2D90" w:rsidRDefault="009676FF" w:rsidP="00086B3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9F2D90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65F91" w:themeColor="accent1" w:themeShade="B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9709DA" wp14:editId="0661E1A4">
                <wp:simplePos x="0" y="0"/>
                <wp:positionH relativeFrom="column">
                  <wp:posOffset>2722245</wp:posOffset>
                </wp:positionH>
                <wp:positionV relativeFrom="paragraph">
                  <wp:posOffset>86360</wp:posOffset>
                </wp:positionV>
                <wp:extent cx="226695" cy="228600"/>
                <wp:effectExtent l="0" t="0" r="27305" b="25400"/>
                <wp:wrapNone/>
                <wp:docPr id="42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228600"/>
                        </a:xfrm>
                        <a:prstGeom prst="ellipse">
                          <a:avLst/>
                        </a:prstGeom>
                        <a:solidFill>
                          <a:srgbClr val="07DEE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14.35pt;margin-top:6.8pt;width:17.8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" fillcolor="#07dee9"/>
            </w:pict>
          </mc:Fallback>
        </mc:AlternateContent>
      </w:r>
    </w:p>
    <w:p w14:paraId="746AD12C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0E78B55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DD90995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A515A77" w14:textId="520CE89E" w:rsidR="009405DF" w:rsidRPr="009676FF" w:rsidRDefault="009676F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8"/>
          <w:szCs w:val="24"/>
          <w:lang w:val="pt-BR"/>
        </w:rPr>
      </w:pPr>
      <w:proofErr w:type="spellStart"/>
      <w:r>
        <w:rPr>
          <w:color w:val="3366FF"/>
          <w:sz w:val="28"/>
          <w:szCs w:val="24"/>
          <w:lang w:val="pt-BR"/>
        </w:rPr>
        <w:t>R</w:t>
      </w:r>
      <w:r w:rsidR="00747A01" w:rsidRPr="009676FF">
        <w:rPr>
          <w:color w:val="3366FF"/>
          <w:sz w:val="28"/>
          <w:szCs w:val="24"/>
          <w:lang w:val="pt-BR"/>
        </w:rPr>
        <w:t>otacionando</w:t>
      </w:r>
      <w:proofErr w:type="spellEnd"/>
      <w:r w:rsidR="00747A01" w:rsidRPr="009676FF">
        <w:rPr>
          <w:color w:val="3366FF"/>
          <w:sz w:val="28"/>
          <w:szCs w:val="24"/>
          <w:lang w:val="pt-BR"/>
        </w:rPr>
        <w:t xml:space="preserve"> </w:t>
      </w:r>
      <w:r>
        <w:rPr>
          <w:color w:val="3366FF"/>
          <w:sz w:val="28"/>
          <w:szCs w:val="24"/>
          <w:lang w:val="pt-BR"/>
        </w:rPr>
        <w:t xml:space="preserve">a estrutura </w:t>
      </w:r>
      <w:r w:rsidR="00747A01" w:rsidRPr="009676FF">
        <w:rPr>
          <w:color w:val="3366FF"/>
          <w:sz w:val="28"/>
          <w:szCs w:val="24"/>
          <w:lang w:val="pt-BR"/>
        </w:rPr>
        <w:t>para visualização teríamos:</w:t>
      </w:r>
    </w:p>
    <w:p w14:paraId="7E08700D" w14:textId="77777777" w:rsidR="009405DF" w:rsidRPr="0012497F" w:rsidRDefault="00747A01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41A0433" wp14:editId="25201E80">
            <wp:simplePos x="0" y="0"/>
            <wp:positionH relativeFrom="column">
              <wp:posOffset>394335</wp:posOffset>
            </wp:positionH>
            <wp:positionV relativeFrom="paragraph">
              <wp:posOffset>66040</wp:posOffset>
            </wp:positionV>
            <wp:extent cx="1752600" cy="3200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Final.eps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A759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783C849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5A7993F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9AEE1F9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51FF05D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554F0A2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6A05050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F36089F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6F58365" w14:textId="77777777" w:rsidR="009405DF" w:rsidRPr="0012497F" w:rsidRDefault="00DC3C0A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EE5A5" wp14:editId="73FCE047">
                <wp:simplePos x="0" y="0"/>
                <wp:positionH relativeFrom="column">
                  <wp:posOffset>1760220</wp:posOffset>
                </wp:positionH>
                <wp:positionV relativeFrom="paragraph">
                  <wp:posOffset>186055</wp:posOffset>
                </wp:positionV>
                <wp:extent cx="137160" cy="251460"/>
                <wp:effectExtent l="25400" t="0" r="66040" b="78740"/>
                <wp:wrapNone/>
                <wp:docPr id="4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38.6pt;margin-top:14.65pt;width:10.8pt;height:19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">
                <v:stroke endarrow="classic" endarrowlength="long"/>
              </v:shape>
            </w:pict>
          </mc:Fallback>
        </mc:AlternateContent>
      </w:r>
    </w:p>
    <w:p w14:paraId="53BE860B" w14:textId="77777777" w:rsidR="009405DF" w:rsidRPr="0012497F" w:rsidRDefault="00DC3C0A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34EEDE" wp14:editId="54BC83DA">
                <wp:simplePos x="0" y="0"/>
                <wp:positionH relativeFrom="column">
                  <wp:posOffset>1823085</wp:posOffset>
                </wp:positionH>
                <wp:positionV relativeFrom="paragraph">
                  <wp:posOffset>201295</wp:posOffset>
                </wp:positionV>
                <wp:extent cx="226695" cy="228600"/>
                <wp:effectExtent l="0" t="0" r="27305" b="25400"/>
                <wp:wrapNone/>
                <wp:docPr id="40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228600"/>
                        </a:xfrm>
                        <a:prstGeom prst="ellipse">
                          <a:avLst/>
                        </a:prstGeom>
                        <a:solidFill>
                          <a:srgbClr val="07DEE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43.55pt;margin-top:15.85pt;width:17.8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" fillcolor="#07dee9"/>
            </w:pict>
          </mc:Fallback>
        </mc:AlternateContent>
      </w:r>
    </w:p>
    <w:p w14:paraId="4F29315B" w14:textId="77777777" w:rsidR="009405DF" w:rsidRPr="0012497F" w:rsidRDefault="00DC3C0A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  <w:color w:val="365F91" w:themeColor="accent1" w:themeShade="B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1B2DCA" wp14:editId="30B8984B">
                <wp:simplePos x="0" y="0"/>
                <wp:positionH relativeFrom="column">
                  <wp:posOffset>1897380</wp:posOffset>
                </wp:positionH>
                <wp:positionV relativeFrom="paragraph">
                  <wp:posOffset>20955</wp:posOffset>
                </wp:positionV>
                <wp:extent cx="107315" cy="127000"/>
                <wp:effectExtent l="0" t="0" r="0" b="0"/>
                <wp:wrapNone/>
                <wp:docPr id="3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0AB05" w14:textId="77777777" w:rsidR="00A2579A" w:rsidRPr="009F2D90" w:rsidRDefault="00A2579A" w:rsidP="00086B3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F2D9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49.4pt;margin-top:1.65pt;width:8.45pt;height:1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" filled="f" stroked="f">
                <v:textbox inset=".5mm,0,.5mm,0">
                  <w:txbxContent>
                    <w:p w14:paraId="5740AB05" w14:textId="77777777" w:rsidR="009676FF" w:rsidRPr="009F2D90" w:rsidRDefault="009676FF" w:rsidP="00086B3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9F2D90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7A575655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397F8C3" w14:textId="77777777"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82F0A4F" w14:textId="77777777"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FAB5EC0" w14:textId="77777777" w:rsidR="00663A09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14:paraId="58686785" w14:textId="0D8B201A" w:rsidR="007E1A18" w:rsidRDefault="007E1A18" w:rsidP="007E1A18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lastRenderedPageBreak/>
        <w:t>(1</w:t>
      </w:r>
      <w:r w:rsidRPr="004F583B">
        <w:rPr>
          <w:lang w:val="pt-BR"/>
        </w:rPr>
        <w:t>.</w:t>
      </w:r>
      <w:r>
        <w:rPr>
          <w:lang w:val="pt-BR"/>
        </w:rPr>
        <w:t>0 ponto</w:t>
      </w:r>
      <w:r w:rsidRPr="004F583B">
        <w:rPr>
          <w:lang w:val="pt-BR"/>
        </w:rPr>
        <w:t>)</w:t>
      </w:r>
      <w:r>
        <w:rPr>
          <w:lang w:val="pt-BR"/>
        </w:rPr>
        <w:t xml:space="preserve"> Desenhe a </w:t>
      </w:r>
      <w:r w:rsidRPr="003501BF">
        <w:rPr>
          <w:lang w:val="pt-BR"/>
        </w:rPr>
        <w:t>árvore binária a partir dos seus percursos em pós-ordem</w:t>
      </w:r>
      <w:r>
        <w:rPr>
          <w:lang w:val="pt-BR"/>
        </w:rPr>
        <w:t xml:space="preserve"> e in-ordem (ordem simétrica). Indique a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-ordem para a árvore obtida.</w:t>
      </w:r>
    </w:p>
    <w:p w14:paraId="38583D92" w14:textId="77777777" w:rsidR="007E1A18" w:rsidRDefault="007E1A18" w:rsidP="007E1A18">
      <w:pPr>
        <w:pStyle w:val="questo"/>
        <w:spacing w:after="120"/>
        <w:ind w:left="360" w:firstLine="0"/>
        <w:rPr>
          <w:lang w:val="pt-BR"/>
        </w:rPr>
      </w:pPr>
      <w:r>
        <w:rPr>
          <w:lang w:val="pt-BR"/>
        </w:rPr>
        <w:t>Pós-ordem: Y B T P A X V L R H K J</w:t>
      </w:r>
    </w:p>
    <w:p w14:paraId="2C3EE53A" w14:textId="77777777" w:rsidR="007E1A18" w:rsidRDefault="007E1A18" w:rsidP="007E1A18">
      <w:pPr>
        <w:pStyle w:val="questo"/>
        <w:spacing w:after="120"/>
        <w:ind w:left="360" w:firstLine="0"/>
        <w:rPr>
          <w:lang w:val="pt-BR"/>
        </w:rPr>
      </w:pPr>
      <w:r w:rsidRPr="003501BF">
        <w:rPr>
          <w:lang w:val="pt-BR"/>
        </w:rPr>
        <w:t xml:space="preserve">In-ordem: </w:t>
      </w:r>
      <w:r>
        <w:rPr>
          <w:lang w:val="pt-BR"/>
        </w:rPr>
        <w:t xml:space="preserve">  Y T B X P A J L V K R H</w:t>
      </w:r>
    </w:p>
    <w:p w14:paraId="4662530E" w14:textId="77777777" w:rsidR="009676FF" w:rsidRDefault="009676FF" w:rsidP="009676F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5190F83" w14:textId="77777777" w:rsidR="009676FF" w:rsidRDefault="009676FF" w:rsidP="009676F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1DE40A3" w14:textId="77777777" w:rsidR="009676FF" w:rsidRPr="00763FFD" w:rsidRDefault="009676FF" w:rsidP="009676F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763FFD">
        <w:rPr>
          <w:rFonts w:ascii="Courier New" w:hAnsi="Courier New" w:cs="Courier New"/>
          <w:lang w:val="pt-BR" w:eastAsia="pt-BR"/>
        </w:rPr>
        <w:t>Resp.:</w:t>
      </w:r>
    </w:p>
    <w:p w14:paraId="03ECBE16" w14:textId="77777777" w:rsidR="007E1A18" w:rsidRDefault="007E1A18" w:rsidP="007E1A18">
      <w:pPr>
        <w:pStyle w:val="questo"/>
        <w:spacing w:after="120"/>
        <w:ind w:left="360" w:firstLine="0"/>
        <w:rPr>
          <w:lang w:val="pt-B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57"/>
      </w:tblGrid>
      <w:tr w:rsidR="007E1A18" w14:paraId="13635339" w14:textId="77777777" w:rsidTr="00B910B1">
        <w:trPr>
          <w:trHeight w:val="3983"/>
        </w:trPr>
        <w:tc>
          <w:tcPr>
            <w:tcW w:w="9857" w:type="dxa"/>
          </w:tcPr>
          <w:p w14:paraId="2C450791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6F401AA4" w14:textId="77777777" w:rsidR="007E1A18" w:rsidRDefault="007E1A18" w:rsidP="007E1A18">
            <w:pPr>
              <w:pStyle w:val="questo"/>
              <w:spacing w:after="120"/>
              <w:ind w:left="0" w:firstLine="0"/>
              <w:jc w:val="center"/>
              <w:rPr>
                <w:lang w:val="pt-BR"/>
              </w:rPr>
            </w:pPr>
            <w:r w:rsidRPr="008E605C">
              <w:rPr>
                <w:noProof/>
                <w:color w:val="000090"/>
              </w:rPr>
              <w:drawing>
                <wp:anchor distT="0" distB="0" distL="114300" distR="114300" simplePos="0" relativeHeight="251781120" behindDoc="0" locked="0" layoutInCell="1" allowOverlap="1" wp14:anchorId="6DD12B15" wp14:editId="0C6EBAA5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0</wp:posOffset>
                  </wp:positionV>
                  <wp:extent cx="5978714" cy="208320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BinaryTree.eps"/>
                          <pic:cNvPicPr/>
                        </pic:nvPicPr>
                        <pic:blipFill>
                          <a:blip r:embed="rId1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714" cy="2083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4B0509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1E0CDCB3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6E7B7BDE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124BE05F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03EB6592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78A44955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519E4407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  <w:p w14:paraId="45B03162" w14:textId="77777777" w:rsidR="007E1A18" w:rsidRDefault="007E1A18" w:rsidP="007E1A18">
            <w:pPr>
              <w:pStyle w:val="questo"/>
              <w:spacing w:after="120"/>
              <w:ind w:left="0" w:firstLine="0"/>
              <w:rPr>
                <w:lang w:val="pt-BR"/>
              </w:rPr>
            </w:pPr>
          </w:p>
        </w:tc>
      </w:tr>
    </w:tbl>
    <w:p w14:paraId="647C6448" w14:textId="42EECE76" w:rsidR="007E1A18" w:rsidRPr="000E4A7B" w:rsidRDefault="00B910B1" w:rsidP="007E1A18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3366FF"/>
          <w:lang w:val="pt-BR"/>
        </w:rPr>
      </w:pPr>
      <w:r w:rsidRPr="000E4A7B">
        <w:rPr>
          <w:color w:val="3366FF"/>
          <w:lang w:val="pt-BR"/>
        </w:rPr>
        <w:t>1) Y B T P A X V L R H K J indica que J é a raiz;</w:t>
      </w:r>
    </w:p>
    <w:p w14:paraId="02E09592" w14:textId="357F1D6B" w:rsidR="00B910B1" w:rsidRPr="000E4A7B" w:rsidRDefault="00B910B1" w:rsidP="00B910B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3366FF"/>
          <w:lang w:val="pt-BR"/>
        </w:rPr>
      </w:pPr>
      <w:r w:rsidRPr="000E4A7B">
        <w:rPr>
          <w:color w:val="3366FF"/>
          <w:lang w:val="pt-BR"/>
        </w:rPr>
        <w:t xml:space="preserve">    Logo, Y T B X P A J L V K R H indica que Y T B X P A é a SAE de J e L V K R H é a SAD de J</w:t>
      </w:r>
    </w:p>
    <w:p w14:paraId="7CD6B523" w14:textId="338242C9" w:rsidR="00B910B1" w:rsidRPr="000E4A7B" w:rsidRDefault="00B910B1" w:rsidP="00B910B1">
      <w:pPr>
        <w:pStyle w:val="questo"/>
        <w:pBdr>
          <w:between w:val="dotted" w:sz="4" w:space="1" w:color="auto"/>
        </w:pBdr>
        <w:spacing w:after="120"/>
        <w:ind w:left="0" w:firstLine="0"/>
        <w:jc w:val="center"/>
        <w:rPr>
          <w:color w:val="3366FF"/>
          <w:lang w:val="pt-BR"/>
        </w:rPr>
      </w:pPr>
      <w:r w:rsidRPr="000E4A7B">
        <w:rPr>
          <w:noProof/>
          <w:color w:val="3366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DE715E" wp14:editId="3C5D94F5">
                <wp:simplePos x="0" y="0"/>
                <wp:positionH relativeFrom="column">
                  <wp:posOffset>2468880</wp:posOffset>
                </wp:positionH>
                <wp:positionV relativeFrom="paragraph">
                  <wp:posOffset>224790</wp:posOffset>
                </wp:positionV>
                <wp:extent cx="528320" cy="304800"/>
                <wp:effectExtent l="50800" t="0" r="3048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32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sm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4pt;margin-top:17.7pt;width:41.6pt;height:24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" strokecolor="black [3213]" strokeweight="1pt">
                <v:stroke endarrow="block" endarrowwidth="narrow"/>
              </v:shape>
            </w:pict>
          </mc:Fallback>
        </mc:AlternateContent>
      </w:r>
      <w:r w:rsidRPr="000E4A7B">
        <w:rPr>
          <w:noProof/>
          <w:color w:val="3366FF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ADADFF" wp14:editId="2748D99C">
                <wp:simplePos x="0" y="0"/>
                <wp:positionH relativeFrom="column">
                  <wp:posOffset>3139440</wp:posOffset>
                </wp:positionH>
                <wp:positionV relativeFrom="paragraph">
                  <wp:posOffset>224790</wp:posOffset>
                </wp:positionV>
                <wp:extent cx="447040" cy="254000"/>
                <wp:effectExtent l="0" t="0" r="8636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254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sm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7.2pt;margin-top:17.7pt;width:35.2pt;height:2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" strokecolor="black [3213]" strokeweight="1pt">
                <v:stroke endarrow="block" endarrowwidth="narrow"/>
              </v:shape>
            </w:pict>
          </mc:Fallback>
        </mc:AlternateContent>
      </w:r>
      <w:r w:rsidRPr="000E4A7B">
        <w:rPr>
          <w:color w:val="3366FF"/>
          <w:lang w:val="pt-BR"/>
        </w:rPr>
        <w:t>J</w:t>
      </w:r>
    </w:p>
    <w:p w14:paraId="3D2AC97C" w14:textId="659947CB" w:rsidR="00B910B1" w:rsidRPr="000E4A7B" w:rsidRDefault="00B910B1" w:rsidP="00B910B1">
      <w:pPr>
        <w:pStyle w:val="questo"/>
        <w:pBdr>
          <w:between w:val="dotted" w:sz="4" w:space="1" w:color="auto"/>
        </w:pBdr>
        <w:spacing w:after="120"/>
        <w:ind w:left="0" w:firstLine="0"/>
        <w:jc w:val="center"/>
        <w:rPr>
          <w:color w:val="3366FF"/>
          <w:lang w:val="pt-BR"/>
        </w:rPr>
      </w:pPr>
    </w:p>
    <w:p w14:paraId="19103CCE" w14:textId="7EEB52DE" w:rsidR="00B910B1" w:rsidRPr="000E4A7B" w:rsidRDefault="00B910B1" w:rsidP="00B910B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rPr>
          <w:color w:val="3366FF"/>
          <w:lang w:val="pt-BR"/>
        </w:rPr>
      </w:pPr>
      <w:r w:rsidRPr="000E4A7B">
        <w:rPr>
          <w:color w:val="3366FF"/>
          <w:lang w:val="pt-BR"/>
        </w:rPr>
        <w:t xml:space="preserve">                                                      Y T B X P A           L V K R H</w:t>
      </w:r>
    </w:p>
    <w:p w14:paraId="65F23CB8" w14:textId="4C60F26F" w:rsidR="00B910B1" w:rsidRPr="000E4A7B" w:rsidRDefault="00B910B1" w:rsidP="00B910B1">
      <w:pPr>
        <w:pStyle w:val="questo"/>
        <w:pBdr>
          <w:between w:val="dotted" w:sz="4" w:space="1" w:color="auto"/>
        </w:pBdr>
        <w:spacing w:after="120"/>
        <w:ind w:left="0" w:firstLine="0"/>
        <w:rPr>
          <w:color w:val="3366FF"/>
          <w:lang w:val="pt-BR"/>
        </w:rPr>
      </w:pPr>
      <w:r w:rsidRPr="000E4A7B">
        <w:rPr>
          <w:color w:val="3366FF"/>
          <w:lang w:val="pt-BR"/>
        </w:rPr>
        <w:t>2) Recursivamente, Y B T P A X indica que X é a raiz da SAE</w:t>
      </w:r>
    </w:p>
    <w:p w14:paraId="3E416B69" w14:textId="14C714B6" w:rsidR="00B910B1" w:rsidRPr="000E4A7B" w:rsidRDefault="00B910B1" w:rsidP="00B910B1">
      <w:pPr>
        <w:pStyle w:val="questo"/>
        <w:pBdr>
          <w:between w:val="dotted" w:sz="4" w:space="1" w:color="auto"/>
        </w:pBdr>
        <w:spacing w:after="120"/>
        <w:ind w:left="0" w:firstLine="0"/>
        <w:rPr>
          <w:color w:val="3366FF"/>
          <w:lang w:val="pt-BR"/>
        </w:rPr>
      </w:pPr>
      <w:r w:rsidRPr="000E4A7B">
        <w:rPr>
          <w:color w:val="3366FF"/>
          <w:lang w:val="pt-BR"/>
        </w:rPr>
        <w:t xml:space="preserve">    Logo, Y T B X P A indica que Y T B é a SAE de X e P A é a SAD de X</w:t>
      </w:r>
    </w:p>
    <w:p w14:paraId="13200F4D" w14:textId="4DF169DA" w:rsidR="007E1A18" w:rsidRPr="000E4A7B" w:rsidRDefault="00B910B1" w:rsidP="00B910B1">
      <w:pPr>
        <w:pStyle w:val="questo"/>
        <w:pBdr>
          <w:between w:val="dotted" w:sz="4" w:space="1" w:color="auto"/>
        </w:pBdr>
        <w:spacing w:after="120"/>
        <w:ind w:left="0" w:firstLine="0"/>
        <w:jc w:val="left"/>
        <w:rPr>
          <w:color w:val="3366FF"/>
          <w:lang w:val="pt-BR"/>
        </w:rPr>
      </w:pPr>
      <w:r w:rsidRPr="000E4A7B">
        <w:rPr>
          <w:color w:val="3366FF"/>
          <w:lang w:val="pt-BR"/>
        </w:rPr>
        <w:t xml:space="preserve">    e assim por diante.                          </w:t>
      </w:r>
    </w:p>
    <w:p w14:paraId="4176A8FC" w14:textId="77777777" w:rsidR="00B910B1" w:rsidRDefault="00B910B1" w:rsidP="001504F8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3366FF"/>
          <w:lang w:val="pt-BR"/>
        </w:rPr>
      </w:pPr>
    </w:p>
    <w:p w14:paraId="4FF7BB16" w14:textId="039B80E5" w:rsidR="007E1A18" w:rsidRPr="009676FF" w:rsidRDefault="00B910B1" w:rsidP="007E1A18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rPr>
          <w:color w:val="3366FF"/>
          <w:lang w:val="pt-BR"/>
        </w:rPr>
      </w:pPr>
      <w:r>
        <w:rPr>
          <w:color w:val="3366FF"/>
          <w:lang w:val="pt-BR"/>
        </w:rPr>
        <w:t xml:space="preserve">A </w:t>
      </w:r>
      <w:proofErr w:type="spellStart"/>
      <w:r>
        <w:rPr>
          <w:color w:val="3366FF"/>
          <w:lang w:val="pt-BR"/>
        </w:rPr>
        <w:t>p</w:t>
      </w:r>
      <w:r w:rsidR="007E1A18" w:rsidRPr="009676FF">
        <w:rPr>
          <w:color w:val="3366FF"/>
          <w:lang w:val="pt-BR"/>
        </w:rPr>
        <w:t>ré</w:t>
      </w:r>
      <w:proofErr w:type="spellEnd"/>
      <w:r w:rsidR="007E1A18" w:rsidRPr="009676FF">
        <w:rPr>
          <w:color w:val="3366FF"/>
          <w:lang w:val="pt-BR"/>
        </w:rPr>
        <w:t>-ordem</w:t>
      </w:r>
      <w:r>
        <w:rPr>
          <w:color w:val="3366FF"/>
          <w:lang w:val="pt-BR"/>
        </w:rPr>
        <w:t xml:space="preserve"> ser</w:t>
      </w:r>
      <w:r w:rsidR="00F34C95">
        <w:rPr>
          <w:color w:val="3366FF"/>
          <w:lang w:val="pt-BR"/>
        </w:rPr>
        <w:t>á</w:t>
      </w:r>
      <w:r w:rsidR="007E1A18" w:rsidRPr="009676FF">
        <w:rPr>
          <w:color w:val="3366FF"/>
          <w:lang w:val="pt-BR"/>
        </w:rPr>
        <w:t>: J X T Y B A P K L V H R</w:t>
      </w:r>
    </w:p>
    <w:p w14:paraId="06CD4B94" w14:textId="0CD91861" w:rsidR="007E1A18" w:rsidRDefault="007E1A18">
      <w:pPr>
        <w:rPr>
          <w:sz w:val="24"/>
          <w:lang w:val="pt-PT" w:eastAsia="pt-BR"/>
        </w:rPr>
      </w:pPr>
    </w:p>
    <w:p w14:paraId="427D3509" w14:textId="77777777" w:rsidR="007E1A18" w:rsidRDefault="007E1A18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2C5ED4E0" w14:textId="7F88E9C5" w:rsidR="002947AF" w:rsidRDefault="009405DF" w:rsidP="001B3B8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 </w:t>
      </w:r>
      <w:r w:rsidR="00B3664B" w:rsidRPr="00FE49D7">
        <w:rPr>
          <w:lang w:val="pt-PT" w:eastAsia="pt-BR"/>
        </w:rPr>
        <w:t>(</w:t>
      </w:r>
      <w:r w:rsidR="00BE34E2">
        <w:rPr>
          <w:lang w:val="pt-PT" w:eastAsia="pt-BR"/>
        </w:rPr>
        <w:t>3</w:t>
      </w:r>
      <w:r w:rsidR="00B3664B" w:rsidRPr="00FE49D7">
        <w:rPr>
          <w:lang w:val="pt-PT" w:eastAsia="pt-BR"/>
        </w:rPr>
        <w:t xml:space="preserve">.0 pontos) </w:t>
      </w:r>
      <w:r w:rsidR="001B3B8B" w:rsidRPr="00C87F72">
        <w:rPr>
          <w:lang w:val="pt-PT" w:eastAsia="pt-BR"/>
        </w:rPr>
        <w:t xml:space="preserve">Escreva em C uma função para determinar se uma árvore é AVL. </w:t>
      </w:r>
      <w:r w:rsidR="001B3B8B" w:rsidRPr="005354DB">
        <w:rPr>
          <w:szCs w:val="24"/>
          <w:lang w:val="pt-BR"/>
        </w:rPr>
        <w:t xml:space="preserve">A função deve receber como parâmetro o endereço do nó raiz da árvore e retornar o valor </w:t>
      </w:r>
      <w:r w:rsidR="001B3B8B">
        <w:rPr>
          <w:szCs w:val="24"/>
          <w:lang w:val="pt-BR"/>
        </w:rPr>
        <w:t>1</w:t>
      </w:r>
      <w:r w:rsidR="001B3B8B" w:rsidRPr="005354DB">
        <w:rPr>
          <w:szCs w:val="24"/>
          <w:lang w:val="pt-BR"/>
        </w:rPr>
        <w:t xml:space="preserve"> se for AVL e </w:t>
      </w:r>
      <w:r w:rsidR="001B3B8B">
        <w:rPr>
          <w:szCs w:val="24"/>
          <w:lang w:val="pt-BR"/>
        </w:rPr>
        <w:t>0 caso contrário</w:t>
      </w:r>
      <w:r w:rsidR="001B3B8B">
        <w:rPr>
          <w:lang w:val="pt-PT" w:eastAsia="pt-BR"/>
        </w:rPr>
        <w:t xml:space="preserve">. </w:t>
      </w:r>
      <w:r w:rsidR="001B3B8B" w:rsidRPr="00C87F72">
        <w:rPr>
          <w:lang w:val="pt-PT" w:eastAsia="pt-BR"/>
        </w:rPr>
        <w:t>Use a</w:t>
      </w:r>
      <w:r w:rsidR="001B3B8B">
        <w:rPr>
          <w:lang w:val="pt-PT" w:eastAsia="pt-BR"/>
        </w:rPr>
        <w:t xml:space="preserve"> seguinte</w:t>
      </w:r>
      <w:r w:rsidR="001B3B8B" w:rsidRPr="00C87F72">
        <w:rPr>
          <w:lang w:val="pt-PT" w:eastAsia="pt-BR"/>
        </w:rPr>
        <w:t xml:space="preserve"> estrutura: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5"/>
      </w:tblGrid>
      <w:tr w:rsidR="001B3B8B" w14:paraId="07ADC81C" w14:textId="77777777" w:rsidTr="001B3B8B">
        <w:tc>
          <w:tcPr>
            <w:tcW w:w="9965" w:type="dxa"/>
          </w:tcPr>
          <w:p w14:paraId="4D196925" w14:textId="77777777"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b/>
                <w:bCs/>
                <w:color w:val="7F0055"/>
                <w:sz w:val="12"/>
                <w:szCs w:val="22"/>
              </w:rPr>
            </w:pPr>
          </w:p>
          <w:p w14:paraId="62E38D20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proofErr w:type="gram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{</w:t>
            </w:r>
          </w:p>
          <w:p w14:paraId="4EA9F8EA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proofErr w:type="gram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proofErr w:type="gram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chave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14:paraId="69BEFF40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proofErr w:type="spellStart"/>
            <w:proofErr w:type="gram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proofErr w:type="gram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esq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,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dir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14:paraId="5F5316B6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};</w:t>
            </w:r>
          </w:p>
          <w:p w14:paraId="119B2381" w14:textId="77777777"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14"/>
                <w:szCs w:val="22"/>
              </w:rPr>
            </w:pPr>
          </w:p>
        </w:tc>
      </w:tr>
    </w:tbl>
    <w:p w14:paraId="30E28F26" w14:textId="77777777" w:rsidR="001B3B8B" w:rsidRDefault="001B3B8B">
      <w:pPr>
        <w:rPr>
          <w:rFonts w:ascii="Courier New" w:hAnsi="Courier New" w:cs="Courier New"/>
          <w:sz w:val="24"/>
          <w:lang w:val="pt-BR" w:eastAsia="pt-BR"/>
        </w:rPr>
      </w:pPr>
    </w:p>
    <w:p w14:paraId="7E9A6863" w14:textId="77777777" w:rsidR="002B510B" w:rsidRPr="002B510B" w:rsidRDefault="00B3664B" w:rsidP="002B510B">
      <w:pPr>
        <w:pStyle w:val="questo"/>
        <w:spacing w:after="120"/>
        <w:ind w:left="360" w:firstLine="0"/>
        <w:rPr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04A39807" w14:textId="77777777"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30BF3FA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 w:rsidRPr="009676FF">
        <w:rPr>
          <w:color w:val="3366FF"/>
          <w:sz w:val="24"/>
          <w:szCs w:val="24"/>
          <w:lang w:val="pt-BR"/>
        </w:rPr>
        <w:t>#include &lt;</w:t>
      </w:r>
      <w:proofErr w:type="spellStart"/>
      <w:r w:rsidRPr="009676FF">
        <w:rPr>
          <w:color w:val="3366FF"/>
          <w:sz w:val="24"/>
          <w:szCs w:val="24"/>
          <w:lang w:val="pt-BR"/>
        </w:rPr>
        <w:t>stdlib.h</w:t>
      </w:r>
      <w:proofErr w:type="spellEnd"/>
      <w:r w:rsidRPr="009676FF">
        <w:rPr>
          <w:color w:val="3366FF"/>
          <w:sz w:val="24"/>
          <w:szCs w:val="24"/>
          <w:lang w:val="pt-BR"/>
        </w:rPr>
        <w:t>&gt;</w:t>
      </w:r>
    </w:p>
    <w:p w14:paraId="4C9B7079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</w:p>
    <w:p w14:paraId="0236A3B5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proofErr w:type="spellStart"/>
      <w:r w:rsidRPr="009676FF">
        <w:rPr>
          <w:color w:val="3366FF"/>
          <w:sz w:val="24"/>
          <w:szCs w:val="24"/>
          <w:lang w:val="pt-BR"/>
        </w:rPr>
        <w:t>struct</w:t>
      </w:r>
      <w:proofErr w:type="spellEnd"/>
      <w:r w:rsidRPr="009676FF">
        <w:rPr>
          <w:color w:val="3366FF"/>
          <w:sz w:val="24"/>
          <w:szCs w:val="24"/>
          <w:lang w:val="pt-BR"/>
        </w:rPr>
        <w:t xml:space="preserve"> no {</w:t>
      </w:r>
    </w:p>
    <w:p w14:paraId="053310C1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 w:rsidRPr="009676FF">
        <w:rPr>
          <w:color w:val="3366FF"/>
          <w:sz w:val="24"/>
          <w:szCs w:val="24"/>
          <w:lang w:val="pt-BR"/>
        </w:rPr>
        <w:t xml:space="preserve">       </w:t>
      </w:r>
      <w:proofErr w:type="spellStart"/>
      <w:r w:rsidRPr="009676FF">
        <w:rPr>
          <w:color w:val="3366FF"/>
          <w:sz w:val="24"/>
          <w:szCs w:val="24"/>
          <w:lang w:val="pt-BR"/>
        </w:rPr>
        <w:t>void</w:t>
      </w:r>
      <w:proofErr w:type="spellEnd"/>
      <w:r w:rsidRPr="009676FF">
        <w:rPr>
          <w:color w:val="3366FF"/>
          <w:sz w:val="24"/>
          <w:szCs w:val="24"/>
          <w:lang w:val="pt-BR"/>
        </w:rPr>
        <w:t xml:space="preserve">  *chave;</w:t>
      </w:r>
    </w:p>
    <w:p w14:paraId="13165FDC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 w:rsidRPr="009676FF">
        <w:rPr>
          <w:color w:val="3366FF"/>
          <w:sz w:val="24"/>
          <w:szCs w:val="24"/>
          <w:lang w:val="pt-BR"/>
        </w:rPr>
        <w:t xml:space="preserve">       </w:t>
      </w:r>
      <w:proofErr w:type="spellStart"/>
      <w:r w:rsidRPr="009676FF">
        <w:rPr>
          <w:color w:val="3366FF"/>
          <w:sz w:val="24"/>
          <w:szCs w:val="24"/>
          <w:lang w:val="pt-BR"/>
        </w:rPr>
        <w:t>struct</w:t>
      </w:r>
      <w:proofErr w:type="spellEnd"/>
      <w:r w:rsidRPr="009676FF">
        <w:rPr>
          <w:color w:val="3366FF"/>
          <w:sz w:val="24"/>
          <w:szCs w:val="24"/>
          <w:lang w:val="pt-BR"/>
        </w:rPr>
        <w:t xml:space="preserve"> no *</w:t>
      </w:r>
      <w:proofErr w:type="spellStart"/>
      <w:r w:rsidRPr="009676FF">
        <w:rPr>
          <w:color w:val="3366FF"/>
          <w:sz w:val="24"/>
          <w:szCs w:val="24"/>
          <w:lang w:val="pt-BR"/>
        </w:rPr>
        <w:t>esq</w:t>
      </w:r>
      <w:proofErr w:type="spellEnd"/>
      <w:r w:rsidRPr="009676FF">
        <w:rPr>
          <w:color w:val="3366FF"/>
          <w:sz w:val="24"/>
          <w:szCs w:val="24"/>
          <w:lang w:val="pt-BR"/>
        </w:rPr>
        <w:t>, *</w:t>
      </w:r>
      <w:proofErr w:type="spellStart"/>
      <w:r w:rsidRPr="009676FF">
        <w:rPr>
          <w:color w:val="3366FF"/>
          <w:sz w:val="24"/>
          <w:szCs w:val="24"/>
          <w:lang w:val="pt-BR"/>
        </w:rPr>
        <w:t>dir</w:t>
      </w:r>
      <w:proofErr w:type="spellEnd"/>
      <w:r w:rsidRPr="009676FF">
        <w:rPr>
          <w:color w:val="3366FF"/>
          <w:sz w:val="24"/>
          <w:szCs w:val="24"/>
          <w:lang w:val="pt-BR"/>
        </w:rPr>
        <w:t>;</w:t>
      </w:r>
    </w:p>
    <w:p w14:paraId="5C6837AE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 w:rsidRPr="009676FF">
        <w:rPr>
          <w:color w:val="3366FF"/>
          <w:sz w:val="24"/>
          <w:szCs w:val="24"/>
          <w:lang w:val="pt-BR"/>
        </w:rPr>
        <w:t>};</w:t>
      </w:r>
    </w:p>
    <w:p w14:paraId="252CE4B8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</w:p>
    <w:p w14:paraId="499C1FE3" w14:textId="77777777" w:rsidR="00A2579A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proofErr w:type="spellStart"/>
      <w:r w:rsidRPr="009676FF">
        <w:rPr>
          <w:color w:val="3366FF"/>
          <w:sz w:val="24"/>
          <w:szCs w:val="24"/>
          <w:lang w:val="pt-BR"/>
        </w:rPr>
        <w:t>int</w:t>
      </w:r>
      <w:proofErr w:type="spellEnd"/>
      <w:r w:rsidRPr="009676FF">
        <w:rPr>
          <w:color w:val="3366FF"/>
          <w:sz w:val="24"/>
          <w:szCs w:val="24"/>
          <w:lang w:val="pt-BR"/>
        </w:rPr>
        <w:t xml:space="preserve"> </w:t>
      </w:r>
      <w:proofErr w:type="spellStart"/>
      <w:r w:rsidRPr="009676FF">
        <w:rPr>
          <w:color w:val="3366FF"/>
          <w:sz w:val="24"/>
          <w:szCs w:val="24"/>
          <w:lang w:val="pt-BR"/>
        </w:rPr>
        <w:t>checkAVL</w:t>
      </w:r>
      <w:proofErr w:type="spellEnd"/>
      <w:r w:rsidRPr="009676FF">
        <w:rPr>
          <w:color w:val="3366FF"/>
          <w:sz w:val="24"/>
          <w:szCs w:val="24"/>
          <w:lang w:val="pt-BR"/>
        </w:rPr>
        <w:t xml:space="preserve">( no *node ) </w:t>
      </w:r>
    </w:p>
    <w:p w14:paraId="53278426" w14:textId="5FA9E414" w:rsidR="00A2579A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>
        <w:rPr>
          <w:color w:val="3366FF"/>
          <w:sz w:val="24"/>
          <w:szCs w:val="24"/>
          <w:lang w:val="pt-BR"/>
        </w:rPr>
        <w:t xml:space="preserve">    </w:t>
      </w:r>
      <w:proofErr w:type="spellStart"/>
      <w:r w:rsidR="001B3B8B" w:rsidRPr="009676FF">
        <w:rPr>
          <w:color w:val="3366FF"/>
          <w:sz w:val="24"/>
          <w:szCs w:val="24"/>
          <w:lang w:val="pt-BR"/>
        </w:rPr>
        <w:t>if</w:t>
      </w:r>
      <w:proofErr w:type="spellEnd"/>
      <w:r w:rsidR="001B3B8B" w:rsidRPr="009676FF">
        <w:rPr>
          <w:color w:val="3366FF"/>
          <w:sz w:val="24"/>
          <w:szCs w:val="24"/>
          <w:lang w:val="pt-BR"/>
        </w:rPr>
        <w:t xml:space="preserve">( node==NULL ) </w:t>
      </w:r>
      <w:proofErr w:type="spellStart"/>
      <w:r w:rsidR="001B3B8B" w:rsidRPr="009676FF">
        <w:rPr>
          <w:color w:val="3366FF"/>
          <w:sz w:val="24"/>
          <w:szCs w:val="24"/>
          <w:lang w:val="pt-BR"/>
        </w:rPr>
        <w:t>return</w:t>
      </w:r>
      <w:proofErr w:type="spellEnd"/>
      <w:r w:rsidR="001B3B8B" w:rsidRPr="009676FF">
        <w:rPr>
          <w:color w:val="3366FF"/>
          <w:sz w:val="24"/>
          <w:szCs w:val="24"/>
          <w:lang w:val="pt-BR"/>
        </w:rPr>
        <w:t xml:space="preserve"> 0;</w:t>
      </w:r>
      <w:r>
        <w:rPr>
          <w:color w:val="3366FF"/>
          <w:sz w:val="24"/>
          <w:szCs w:val="24"/>
          <w:lang w:val="pt-BR"/>
        </w:rPr>
        <w:t xml:space="preserve">                        /* base da recursão: folha tem altura 0</w:t>
      </w:r>
    </w:p>
    <w:p w14:paraId="7BF707CF" w14:textId="139FB9FF" w:rsidR="00A2579A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>
        <w:rPr>
          <w:color w:val="3366FF"/>
          <w:sz w:val="24"/>
          <w:szCs w:val="24"/>
          <w:lang w:val="pt-BR"/>
        </w:rPr>
        <w:t xml:space="preserve">    </w:t>
      </w:r>
      <w:proofErr w:type="spellStart"/>
      <w:proofErr w:type="gramStart"/>
      <w:r w:rsidR="001B3B8B" w:rsidRPr="009676FF">
        <w:rPr>
          <w:color w:val="3366FF"/>
          <w:sz w:val="24"/>
          <w:szCs w:val="24"/>
          <w:lang w:val="fr-FR"/>
        </w:rPr>
        <w:t>int</w:t>
      </w:r>
      <w:proofErr w:type="spellEnd"/>
      <w:proofErr w:type="gramEnd"/>
      <w:r w:rsidR="001B3B8B" w:rsidRPr="009676FF">
        <w:rPr>
          <w:color w:val="3366FF"/>
          <w:sz w:val="24"/>
          <w:szCs w:val="24"/>
          <w:lang w:val="fr-FR"/>
        </w:rPr>
        <w:t xml:space="preserve"> </w:t>
      </w:r>
      <w:proofErr w:type="spellStart"/>
      <w:r w:rsidR="001B3B8B" w:rsidRPr="009676FF">
        <w:rPr>
          <w:color w:val="3366FF"/>
          <w:sz w:val="24"/>
          <w:szCs w:val="24"/>
          <w:lang w:val="fr-FR"/>
        </w:rPr>
        <w:t>esq</w:t>
      </w:r>
      <w:proofErr w:type="spellEnd"/>
      <w:r w:rsidR="001B3B8B" w:rsidRPr="009676FF">
        <w:rPr>
          <w:color w:val="3366FF"/>
          <w:sz w:val="24"/>
          <w:szCs w:val="24"/>
          <w:lang w:val="fr-FR"/>
        </w:rPr>
        <w:t xml:space="preserve"> = </w:t>
      </w:r>
      <w:proofErr w:type="spellStart"/>
      <w:r w:rsidR="001B3B8B" w:rsidRPr="009676FF">
        <w:rPr>
          <w:color w:val="3366FF"/>
          <w:sz w:val="24"/>
          <w:szCs w:val="24"/>
          <w:lang w:val="fr-FR"/>
        </w:rPr>
        <w:t>checkAVL</w:t>
      </w:r>
      <w:proofErr w:type="spellEnd"/>
      <w:r w:rsidR="001B3B8B" w:rsidRPr="009676FF">
        <w:rPr>
          <w:color w:val="3366FF"/>
          <w:sz w:val="24"/>
          <w:szCs w:val="24"/>
          <w:lang w:val="fr-FR"/>
        </w:rPr>
        <w:t xml:space="preserve">( </w:t>
      </w:r>
      <w:proofErr w:type="spellStart"/>
      <w:r w:rsidR="001B3B8B" w:rsidRPr="009676FF">
        <w:rPr>
          <w:color w:val="3366FF"/>
          <w:sz w:val="24"/>
          <w:szCs w:val="24"/>
          <w:lang w:val="fr-FR"/>
        </w:rPr>
        <w:t>node</w:t>
      </w:r>
      <w:proofErr w:type="spellEnd"/>
      <w:r w:rsidR="001B3B8B" w:rsidRPr="009676FF">
        <w:rPr>
          <w:color w:val="3366FF"/>
          <w:sz w:val="24"/>
          <w:szCs w:val="24"/>
          <w:lang w:val="fr-FR"/>
        </w:rPr>
        <w:t>-&gt;</w:t>
      </w:r>
      <w:proofErr w:type="spellStart"/>
      <w:r w:rsidR="001B3B8B" w:rsidRPr="009676FF">
        <w:rPr>
          <w:color w:val="3366FF"/>
          <w:sz w:val="24"/>
          <w:szCs w:val="24"/>
          <w:lang w:val="fr-FR"/>
        </w:rPr>
        <w:t>esq</w:t>
      </w:r>
      <w:proofErr w:type="spellEnd"/>
      <w:r w:rsidR="001B3B8B" w:rsidRPr="009676FF">
        <w:rPr>
          <w:color w:val="3366FF"/>
          <w:sz w:val="24"/>
          <w:szCs w:val="24"/>
          <w:lang w:val="fr-FR"/>
        </w:rPr>
        <w:t xml:space="preserve"> );</w:t>
      </w:r>
      <w:r>
        <w:rPr>
          <w:color w:val="3366FF"/>
          <w:sz w:val="24"/>
          <w:szCs w:val="24"/>
          <w:lang w:val="fr-FR"/>
        </w:rPr>
        <w:t xml:space="preserve">              /* testa </w:t>
      </w:r>
      <w:proofErr w:type="spellStart"/>
      <w:r>
        <w:rPr>
          <w:color w:val="3366FF"/>
          <w:sz w:val="24"/>
          <w:szCs w:val="24"/>
          <w:lang w:val="fr-FR"/>
        </w:rPr>
        <w:t>recursivamente</w:t>
      </w:r>
      <w:proofErr w:type="spellEnd"/>
      <w:r>
        <w:rPr>
          <w:color w:val="3366FF"/>
          <w:sz w:val="24"/>
          <w:szCs w:val="24"/>
          <w:lang w:val="fr-FR"/>
        </w:rPr>
        <w:t xml:space="preserve"> SAE</w:t>
      </w:r>
    </w:p>
    <w:p w14:paraId="3B219BB3" w14:textId="7B554AA6" w:rsidR="00A2579A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>
        <w:rPr>
          <w:color w:val="3366FF"/>
          <w:sz w:val="24"/>
          <w:szCs w:val="24"/>
          <w:lang w:val="pt-BR"/>
        </w:rPr>
        <w:t xml:space="preserve">    </w:t>
      </w:r>
      <w:proofErr w:type="spellStart"/>
      <w:proofErr w:type="gramStart"/>
      <w:r w:rsidR="001B3B8B" w:rsidRPr="009676FF">
        <w:rPr>
          <w:color w:val="3366FF"/>
          <w:sz w:val="24"/>
          <w:szCs w:val="24"/>
        </w:rPr>
        <w:t>int</w:t>
      </w:r>
      <w:proofErr w:type="spellEnd"/>
      <w:proofErr w:type="gramEnd"/>
      <w:r w:rsidR="001B3B8B" w:rsidRPr="009676FF">
        <w:rPr>
          <w:color w:val="3366FF"/>
          <w:sz w:val="24"/>
          <w:szCs w:val="24"/>
        </w:rPr>
        <w:t xml:space="preserve"> </w:t>
      </w:r>
      <w:proofErr w:type="spellStart"/>
      <w:r w:rsidR="001B3B8B" w:rsidRPr="009676FF">
        <w:rPr>
          <w:color w:val="3366FF"/>
          <w:sz w:val="24"/>
          <w:szCs w:val="24"/>
        </w:rPr>
        <w:t>dir</w:t>
      </w:r>
      <w:proofErr w:type="spellEnd"/>
      <w:r w:rsidR="001B3B8B" w:rsidRPr="009676FF">
        <w:rPr>
          <w:color w:val="3366FF"/>
          <w:sz w:val="24"/>
          <w:szCs w:val="24"/>
        </w:rPr>
        <w:t xml:space="preserve"> = </w:t>
      </w:r>
      <w:proofErr w:type="spellStart"/>
      <w:r w:rsidR="001B3B8B" w:rsidRPr="009676FF">
        <w:rPr>
          <w:color w:val="3366FF"/>
          <w:sz w:val="24"/>
          <w:szCs w:val="24"/>
        </w:rPr>
        <w:t>checkAVL</w:t>
      </w:r>
      <w:proofErr w:type="spellEnd"/>
      <w:r w:rsidR="001B3B8B" w:rsidRPr="009676FF">
        <w:rPr>
          <w:color w:val="3366FF"/>
          <w:sz w:val="24"/>
          <w:szCs w:val="24"/>
        </w:rPr>
        <w:t>( node-&gt;</w:t>
      </w:r>
      <w:proofErr w:type="spellStart"/>
      <w:r w:rsidR="001B3B8B" w:rsidRPr="009676FF">
        <w:rPr>
          <w:color w:val="3366FF"/>
          <w:sz w:val="24"/>
          <w:szCs w:val="24"/>
        </w:rPr>
        <w:t>dir</w:t>
      </w:r>
      <w:proofErr w:type="spellEnd"/>
      <w:r w:rsidR="001B3B8B" w:rsidRPr="009676FF">
        <w:rPr>
          <w:color w:val="3366FF"/>
          <w:sz w:val="24"/>
          <w:szCs w:val="24"/>
        </w:rPr>
        <w:t xml:space="preserve"> );</w:t>
      </w:r>
      <w:r>
        <w:rPr>
          <w:color w:val="3366FF"/>
          <w:sz w:val="24"/>
          <w:szCs w:val="24"/>
        </w:rPr>
        <w:t xml:space="preserve">              </w:t>
      </w:r>
      <w:r w:rsidRPr="00A2579A">
        <w:rPr>
          <w:color w:val="3366FF"/>
          <w:sz w:val="24"/>
          <w:szCs w:val="24"/>
          <w:lang w:val="fr-FR"/>
        </w:rPr>
        <w:t xml:space="preserve"> </w:t>
      </w:r>
      <w:r>
        <w:rPr>
          <w:color w:val="3366FF"/>
          <w:sz w:val="24"/>
          <w:szCs w:val="24"/>
          <w:lang w:val="fr-FR"/>
        </w:rPr>
        <w:t xml:space="preserve">/* testa </w:t>
      </w:r>
      <w:proofErr w:type="spellStart"/>
      <w:r>
        <w:rPr>
          <w:color w:val="3366FF"/>
          <w:sz w:val="24"/>
          <w:szCs w:val="24"/>
          <w:lang w:val="fr-FR"/>
        </w:rPr>
        <w:t>recursivamente</w:t>
      </w:r>
      <w:proofErr w:type="spellEnd"/>
      <w:r>
        <w:rPr>
          <w:color w:val="3366FF"/>
          <w:sz w:val="24"/>
          <w:szCs w:val="24"/>
          <w:lang w:val="fr-FR"/>
        </w:rPr>
        <w:t xml:space="preserve"> SAD</w:t>
      </w:r>
    </w:p>
    <w:p w14:paraId="63DC7EE9" w14:textId="33458559" w:rsidR="00A2579A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>
        <w:rPr>
          <w:color w:val="3366FF"/>
          <w:sz w:val="24"/>
          <w:szCs w:val="24"/>
          <w:lang w:val="pt-BR"/>
        </w:rPr>
        <w:t xml:space="preserve">    </w:t>
      </w:r>
      <w:proofErr w:type="gramStart"/>
      <w:r w:rsidR="001B3B8B" w:rsidRPr="009676FF">
        <w:rPr>
          <w:color w:val="3366FF"/>
          <w:sz w:val="24"/>
          <w:szCs w:val="24"/>
        </w:rPr>
        <w:t>if</w:t>
      </w:r>
      <w:proofErr w:type="gramEnd"/>
      <w:r w:rsidR="001B3B8B" w:rsidRPr="009676FF">
        <w:rPr>
          <w:color w:val="3366FF"/>
          <w:sz w:val="24"/>
          <w:szCs w:val="24"/>
        </w:rPr>
        <w:t xml:space="preserve">( ( </w:t>
      </w:r>
      <w:proofErr w:type="spellStart"/>
      <w:r w:rsidR="001B3B8B" w:rsidRPr="009676FF">
        <w:rPr>
          <w:color w:val="3366FF"/>
          <w:sz w:val="24"/>
          <w:szCs w:val="24"/>
        </w:rPr>
        <w:t>dir</w:t>
      </w:r>
      <w:proofErr w:type="spellEnd"/>
      <w:r w:rsidR="001B3B8B" w:rsidRPr="009676FF">
        <w:rPr>
          <w:color w:val="3366FF"/>
          <w:sz w:val="24"/>
          <w:szCs w:val="24"/>
        </w:rPr>
        <w:t xml:space="preserve"> &lt; 0 ) || ( </w:t>
      </w:r>
      <w:proofErr w:type="spellStart"/>
      <w:r w:rsidR="001B3B8B" w:rsidRPr="009676FF">
        <w:rPr>
          <w:color w:val="3366FF"/>
          <w:sz w:val="24"/>
          <w:szCs w:val="24"/>
        </w:rPr>
        <w:t>esq</w:t>
      </w:r>
      <w:proofErr w:type="spellEnd"/>
      <w:r w:rsidR="001B3B8B" w:rsidRPr="009676FF">
        <w:rPr>
          <w:color w:val="3366FF"/>
          <w:sz w:val="24"/>
          <w:szCs w:val="24"/>
        </w:rPr>
        <w:t xml:space="preserve"> &lt; 0 ) ) return -1;</w:t>
      </w:r>
      <w:r>
        <w:rPr>
          <w:color w:val="3366FF"/>
          <w:sz w:val="24"/>
          <w:szCs w:val="24"/>
        </w:rPr>
        <w:t xml:space="preserve">          /* </w:t>
      </w:r>
      <w:r w:rsidR="001D19B8">
        <w:rPr>
          <w:color w:val="3366FF"/>
          <w:sz w:val="24"/>
          <w:szCs w:val="24"/>
        </w:rPr>
        <w:t xml:space="preserve">se a SAE </w:t>
      </w:r>
      <w:proofErr w:type="spellStart"/>
      <w:r w:rsidR="001D19B8">
        <w:rPr>
          <w:color w:val="3366FF"/>
          <w:sz w:val="24"/>
          <w:szCs w:val="24"/>
        </w:rPr>
        <w:t>ou</w:t>
      </w:r>
      <w:proofErr w:type="spellEnd"/>
      <w:r w:rsidR="001D19B8">
        <w:rPr>
          <w:color w:val="3366FF"/>
          <w:sz w:val="24"/>
          <w:szCs w:val="24"/>
        </w:rPr>
        <w:t xml:space="preserve"> a SAD </w:t>
      </w:r>
      <w:proofErr w:type="spellStart"/>
      <w:r w:rsidR="001D19B8">
        <w:rPr>
          <w:color w:val="3366FF"/>
          <w:sz w:val="24"/>
          <w:szCs w:val="24"/>
        </w:rPr>
        <w:t>não</w:t>
      </w:r>
      <w:proofErr w:type="spellEnd"/>
      <w:r w:rsidR="001D19B8">
        <w:rPr>
          <w:color w:val="3366FF"/>
          <w:sz w:val="24"/>
          <w:szCs w:val="24"/>
        </w:rPr>
        <w:t xml:space="preserve"> é AVL,</w:t>
      </w:r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repass</w:t>
      </w:r>
      <w:r w:rsidR="001D19B8">
        <w:rPr>
          <w:color w:val="3366FF"/>
          <w:sz w:val="24"/>
          <w:szCs w:val="24"/>
        </w:rPr>
        <w:t>e</w:t>
      </w:r>
      <w:proofErr w:type="spellEnd"/>
      <w:r>
        <w:rPr>
          <w:color w:val="3366FF"/>
          <w:sz w:val="24"/>
          <w:szCs w:val="24"/>
        </w:rPr>
        <w:t xml:space="preserve"> -1</w:t>
      </w:r>
    </w:p>
    <w:p w14:paraId="5FD87758" w14:textId="75304AFF" w:rsidR="00A2579A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>
        <w:rPr>
          <w:color w:val="3366FF"/>
          <w:sz w:val="24"/>
          <w:szCs w:val="24"/>
          <w:lang w:val="pt-BR"/>
        </w:rPr>
        <w:t xml:space="preserve">    </w:t>
      </w:r>
      <w:proofErr w:type="gramStart"/>
      <w:r w:rsidR="001B3B8B" w:rsidRPr="009676FF">
        <w:rPr>
          <w:color w:val="3366FF"/>
          <w:sz w:val="24"/>
          <w:szCs w:val="24"/>
        </w:rPr>
        <w:t>if</w:t>
      </w:r>
      <w:proofErr w:type="gramEnd"/>
      <w:r w:rsidR="001B3B8B" w:rsidRPr="009676FF">
        <w:rPr>
          <w:color w:val="3366FF"/>
          <w:sz w:val="24"/>
          <w:szCs w:val="24"/>
        </w:rPr>
        <w:t xml:space="preserve">( abs( </w:t>
      </w:r>
      <w:proofErr w:type="spellStart"/>
      <w:r w:rsidR="001B3B8B" w:rsidRPr="009676FF">
        <w:rPr>
          <w:color w:val="3366FF"/>
          <w:sz w:val="24"/>
          <w:szCs w:val="24"/>
        </w:rPr>
        <w:t>dir</w:t>
      </w:r>
      <w:proofErr w:type="spellEnd"/>
      <w:r w:rsidR="001B3B8B" w:rsidRPr="009676FF">
        <w:rPr>
          <w:color w:val="3366FF"/>
          <w:sz w:val="24"/>
          <w:szCs w:val="24"/>
        </w:rPr>
        <w:t xml:space="preserve"> - </w:t>
      </w:r>
      <w:proofErr w:type="spellStart"/>
      <w:r w:rsidR="001B3B8B" w:rsidRPr="009676FF">
        <w:rPr>
          <w:color w:val="3366FF"/>
          <w:sz w:val="24"/>
          <w:szCs w:val="24"/>
        </w:rPr>
        <w:t>esq</w:t>
      </w:r>
      <w:proofErr w:type="spellEnd"/>
      <w:r w:rsidR="001B3B8B" w:rsidRPr="009676FF">
        <w:rPr>
          <w:color w:val="3366FF"/>
          <w:sz w:val="24"/>
          <w:szCs w:val="24"/>
        </w:rPr>
        <w:t xml:space="preserve"> ) &gt; 1 ) return -1;</w:t>
      </w:r>
      <w:r>
        <w:rPr>
          <w:color w:val="3366FF"/>
          <w:sz w:val="24"/>
          <w:szCs w:val="24"/>
        </w:rPr>
        <w:t xml:space="preserve">                /* </w:t>
      </w:r>
      <w:r w:rsidR="001D19B8">
        <w:rPr>
          <w:color w:val="3366FF"/>
          <w:sz w:val="24"/>
          <w:szCs w:val="24"/>
        </w:rPr>
        <w:t xml:space="preserve">se </w:t>
      </w:r>
      <w:proofErr w:type="spellStart"/>
      <w:r w:rsidR="001D19B8">
        <w:rPr>
          <w:color w:val="3366FF"/>
          <w:sz w:val="24"/>
          <w:szCs w:val="24"/>
        </w:rPr>
        <w:t>detectou</w:t>
      </w:r>
      <w:proofErr w:type="spellEnd"/>
      <w:r w:rsidR="001D19B8">
        <w:rPr>
          <w:color w:val="3366FF"/>
          <w:sz w:val="24"/>
          <w:szCs w:val="24"/>
        </w:rPr>
        <w:t xml:space="preserve"> </w:t>
      </w:r>
      <w:proofErr w:type="spellStart"/>
      <w:r w:rsidR="001D19B8">
        <w:rPr>
          <w:color w:val="3366FF"/>
          <w:sz w:val="24"/>
          <w:szCs w:val="24"/>
        </w:rPr>
        <w:t>desbalanceamento</w:t>
      </w:r>
      <w:proofErr w:type="spellEnd"/>
      <w:r w:rsidR="001D19B8">
        <w:rPr>
          <w:color w:val="3366FF"/>
          <w:sz w:val="24"/>
          <w:szCs w:val="24"/>
        </w:rPr>
        <w:t>,</w:t>
      </w:r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sinaliz</w:t>
      </w:r>
      <w:r w:rsidR="001D19B8">
        <w:rPr>
          <w:color w:val="3366FF"/>
          <w:sz w:val="24"/>
          <w:szCs w:val="24"/>
        </w:rPr>
        <w:t>e</w:t>
      </w:r>
      <w:proofErr w:type="spellEnd"/>
      <w:r>
        <w:rPr>
          <w:color w:val="3366FF"/>
          <w:sz w:val="24"/>
          <w:szCs w:val="24"/>
        </w:rPr>
        <w:t xml:space="preserve"> com -1</w:t>
      </w:r>
    </w:p>
    <w:p w14:paraId="4F0C0A79" w14:textId="75BF68C7" w:rsidR="001B3B8B" w:rsidRPr="00A2579A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>
        <w:rPr>
          <w:color w:val="3366FF"/>
          <w:sz w:val="24"/>
          <w:szCs w:val="24"/>
          <w:lang w:val="pt-BR"/>
        </w:rPr>
        <w:t xml:space="preserve">    </w:t>
      </w:r>
      <w:proofErr w:type="gramStart"/>
      <w:r w:rsidR="001B3B8B" w:rsidRPr="009676FF">
        <w:rPr>
          <w:color w:val="3366FF"/>
          <w:sz w:val="24"/>
          <w:szCs w:val="24"/>
        </w:rPr>
        <w:t>return</w:t>
      </w:r>
      <w:proofErr w:type="gramEnd"/>
      <w:r w:rsidR="001B3B8B" w:rsidRPr="009676FF">
        <w:rPr>
          <w:color w:val="3366FF"/>
          <w:sz w:val="24"/>
          <w:szCs w:val="24"/>
        </w:rPr>
        <w:t xml:space="preserve">( max( abs( </w:t>
      </w:r>
      <w:proofErr w:type="spellStart"/>
      <w:r w:rsidR="001B3B8B" w:rsidRPr="009676FF">
        <w:rPr>
          <w:color w:val="3366FF"/>
          <w:sz w:val="24"/>
          <w:szCs w:val="24"/>
        </w:rPr>
        <w:t>dir</w:t>
      </w:r>
      <w:proofErr w:type="spellEnd"/>
      <w:r w:rsidR="001B3B8B" w:rsidRPr="009676FF">
        <w:rPr>
          <w:color w:val="3366FF"/>
          <w:sz w:val="24"/>
          <w:szCs w:val="24"/>
        </w:rPr>
        <w:t xml:space="preserve"> ), abs( </w:t>
      </w:r>
      <w:proofErr w:type="spellStart"/>
      <w:r w:rsidR="001B3B8B" w:rsidRPr="009676FF">
        <w:rPr>
          <w:color w:val="3366FF"/>
          <w:sz w:val="24"/>
          <w:szCs w:val="24"/>
        </w:rPr>
        <w:t>esq</w:t>
      </w:r>
      <w:proofErr w:type="spellEnd"/>
      <w:r w:rsidR="001B3B8B" w:rsidRPr="009676FF">
        <w:rPr>
          <w:color w:val="3366FF"/>
          <w:sz w:val="24"/>
          <w:szCs w:val="24"/>
        </w:rPr>
        <w:t xml:space="preserve"> ) ) + 1 );</w:t>
      </w:r>
      <w:r>
        <w:rPr>
          <w:color w:val="3366FF"/>
          <w:sz w:val="24"/>
          <w:szCs w:val="24"/>
        </w:rPr>
        <w:t xml:space="preserve">    /* </w:t>
      </w:r>
      <w:proofErr w:type="spellStart"/>
      <w:r>
        <w:rPr>
          <w:color w:val="3366FF"/>
          <w:sz w:val="24"/>
          <w:szCs w:val="24"/>
        </w:rPr>
        <w:t>calcul</w:t>
      </w:r>
      <w:r w:rsidR="001D19B8">
        <w:rPr>
          <w:color w:val="3366FF"/>
          <w:sz w:val="24"/>
          <w:szCs w:val="24"/>
        </w:rPr>
        <w:t>e</w:t>
      </w:r>
      <w:proofErr w:type="spellEnd"/>
      <w:r>
        <w:rPr>
          <w:color w:val="3366FF"/>
          <w:sz w:val="24"/>
          <w:szCs w:val="24"/>
        </w:rPr>
        <w:t xml:space="preserve"> a </w:t>
      </w:r>
      <w:proofErr w:type="spellStart"/>
      <w:r>
        <w:rPr>
          <w:color w:val="3366FF"/>
          <w:sz w:val="24"/>
          <w:szCs w:val="24"/>
        </w:rPr>
        <w:t>altura</w:t>
      </w:r>
      <w:proofErr w:type="spellEnd"/>
      <w:r>
        <w:rPr>
          <w:color w:val="3366FF"/>
          <w:sz w:val="24"/>
          <w:szCs w:val="24"/>
        </w:rPr>
        <w:t xml:space="preserve"> */</w:t>
      </w:r>
    </w:p>
    <w:p w14:paraId="1BFA9136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</w:rPr>
      </w:pPr>
      <w:r w:rsidRPr="009676FF">
        <w:rPr>
          <w:color w:val="3366FF"/>
          <w:sz w:val="24"/>
          <w:szCs w:val="24"/>
        </w:rPr>
        <w:t>}</w:t>
      </w:r>
    </w:p>
    <w:p w14:paraId="76A18281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</w:rPr>
      </w:pPr>
    </w:p>
    <w:p w14:paraId="2D18906A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</w:rPr>
      </w:pPr>
      <w:proofErr w:type="spellStart"/>
      <w:proofErr w:type="gramStart"/>
      <w:r w:rsidRPr="009676FF">
        <w:rPr>
          <w:color w:val="3366FF"/>
          <w:sz w:val="24"/>
          <w:szCs w:val="24"/>
        </w:rPr>
        <w:t>int</w:t>
      </w:r>
      <w:proofErr w:type="spellEnd"/>
      <w:proofErr w:type="gramEnd"/>
      <w:r w:rsidRPr="009676FF">
        <w:rPr>
          <w:color w:val="3366FF"/>
          <w:sz w:val="24"/>
          <w:szCs w:val="24"/>
        </w:rPr>
        <w:t xml:space="preserve"> AVL( no *node ) {</w:t>
      </w:r>
    </w:p>
    <w:p w14:paraId="22690E99" w14:textId="3D9DEB4B" w:rsidR="001B3B8B" w:rsidRPr="009676FF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t xml:space="preserve">     </w:t>
      </w:r>
      <w:proofErr w:type="gramStart"/>
      <w:r w:rsidR="001B3B8B" w:rsidRPr="009676FF">
        <w:rPr>
          <w:color w:val="3366FF"/>
          <w:sz w:val="24"/>
          <w:szCs w:val="24"/>
        </w:rPr>
        <w:t>if</w:t>
      </w:r>
      <w:proofErr w:type="gramEnd"/>
      <w:r w:rsidR="001B3B8B" w:rsidRPr="009676FF">
        <w:rPr>
          <w:color w:val="3366FF"/>
          <w:sz w:val="24"/>
          <w:szCs w:val="24"/>
        </w:rPr>
        <w:t xml:space="preserve">( </w:t>
      </w:r>
      <w:proofErr w:type="spellStart"/>
      <w:r w:rsidR="001B3B8B" w:rsidRPr="009676FF">
        <w:rPr>
          <w:color w:val="3366FF"/>
          <w:sz w:val="24"/>
          <w:szCs w:val="24"/>
        </w:rPr>
        <w:t>checkAVL</w:t>
      </w:r>
      <w:proofErr w:type="spellEnd"/>
      <w:r w:rsidR="001B3B8B" w:rsidRPr="009676FF">
        <w:rPr>
          <w:color w:val="3366FF"/>
          <w:sz w:val="24"/>
          <w:szCs w:val="24"/>
        </w:rPr>
        <w:t>( node ) &gt;= 0 ) return 1;</w:t>
      </w:r>
    </w:p>
    <w:p w14:paraId="3361C020" w14:textId="5312F786" w:rsidR="001B3B8B" w:rsidRPr="009676FF" w:rsidRDefault="00A2579A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>
        <w:rPr>
          <w:color w:val="3366FF"/>
          <w:sz w:val="24"/>
          <w:szCs w:val="24"/>
        </w:rPr>
        <w:t xml:space="preserve">        </w:t>
      </w:r>
      <w:proofErr w:type="spellStart"/>
      <w:r w:rsidR="001B3B8B" w:rsidRPr="009676FF">
        <w:rPr>
          <w:color w:val="3366FF"/>
          <w:sz w:val="24"/>
          <w:szCs w:val="24"/>
          <w:lang w:val="pt-BR"/>
        </w:rPr>
        <w:t>else</w:t>
      </w:r>
      <w:proofErr w:type="spellEnd"/>
      <w:r w:rsidR="001B3B8B" w:rsidRPr="009676FF">
        <w:rPr>
          <w:color w:val="3366FF"/>
          <w:sz w:val="24"/>
          <w:szCs w:val="24"/>
          <w:lang w:val="pt-BR"/>
        </w:rPr>
        <w:t xml:space="preserve"> </w:t>
      </w:r>
      <w:proofErr w:type="spellStart"/>
      <w:r w:rsidR="001B3B8B" w:rsidRPr="009676FF">
        <w:rPr>
          <w:color w:val="3366FF"/>
          <w:sz w:val="24"/>
          <w:szCs w:val="24"/>
          <w:lang w:val="pt-BR"/>
        </w:rPr>
        <w:t>return</w:t>
      </w:r>
      <w:proofErr w:type="spellEnd"/>
      <w:r w:rsidR="001B3B8B" w:rsidRPr="009676FF">
        <w:rPr>
          <w:color w:val="3366FF"/>
          <w:sz w:val="24"/>
          <w:szCs w:val="24"/>
          <w:lang w:val="pt-BR"/>
        </w:rPr>
        <w:t xml:space="preserve"> 0;</w:t>
      </w:r>
    </w:p>
    <w:p w14:paraId="48145C79" w14:textId="77777777" w:rsidR="001B3B8B" w:rsidRPr="009676FF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  <w:r w:rsidRPr="009676FF">
        <w:rPr>
          <w:color w:val="3366FF"/>
          <w:sz w:val="24"/>
          <w:szCs w:val="24"/>
          <w:lang w:val="pt-BR"/>
        </w:rPr>
        <w:t>}</w:t>
      </w:r>
    </w:p>
    <w:p w14:paraId="502C676C" w14:textId="77777777"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2886F6D" w14:textId="77777777"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7279697" w14:textId="77777777"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4C91193" w14:textId="77777777"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0B3EB66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15A8E56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A132A66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C4E4486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1A7AEBC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8E724E9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67FC47B" w14:textId="77777777" w:rsidR="00D72199" w:rsidRPr="00CF2A62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EA16140" w14:textId="77777777"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01CA16D" w14:textId="1FCEA578" w:rsidR="00A52CD1" w:rsidRPr="00A52CD1" w:rsidRDefault="00A52CD1" w:rsidP="00537B72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>
        <w:rPr>
          <w:lang w:val="pt-PT" w:eastAsia="pt-BR"/>
        </w:rPr>
        <w:lastRenderedPageBreak/>
        <w:t>(</w:t>
      </w:r>
      <w:r w:rsidR="007E1A18">
        <w:rPr>
          <w:lang w:val="pt-PT" w:eastAsia="pt-BR"/>
        </w:rPr>
        <w:t>2</w:t>
      </w:r>
      <w:r w:rsidR="00432FE5" w:rsidRPr="00FE49D7">
        <w:rPr>
          <w:lang w:val="pt-PT" w:eastAsia="pt-BR"/>
        </w:rPr>
        <w:t>.0 ponto</w:t>
      </w:r>
      <w:r>
        <w:rPr>
          <w:lang w:val="pt-PT" w:eastAsia="pt-BR"/>
        </w:rPr>
        <w:t>s</w:t>
      </w:r>
      <w:r w:rsidR="00432FE5" w:rsidRPr="00FE49D7">
        <w:rPr>
          <w:lang w:val="pt-PT" w:eastAsia="pt-BR"/>
        </w:rPr>
        <w:t xml:space="preserve">) </w:t>
      </w:r>
    </w:p>
    <w:p w14:paraId="7569AFE1" w14:textId="296A6B41" w:rsidR="00276810" w:rsidRPr="00537B72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>(1.</w:t>
      </w:r>
      <w:r w:rsidR="007E1A18">
        <w:rPr>
          <w:lang w:val="pt-BR" w:eastAsia="pt-BR"/>
        </w:rPr>
        <w:t>0</w:t>
      </w:r>
      <w:r>
        <w:rPr>
          <w:lang w:val="pt-BR" w:eastAsia="pt-BR"/>
        </w:rPr>
        <w:t xml:space="preserve"> ponto) </w:t>
      </w:r>
      <w:r w:rsidR="00432FE5" w:rsidRPr="00537B72">
        <w:rPr>
          <w:lang w:val="pt-PT" w:eastAsia="pt-BR"/>
        </w:rPr>
        <w:t xml:space="preserve">Qual é o número máximo de chaves que uma árvore </w:t>
      </w:r>
      <w:r w:rsidR="00613042">
        <w:rPr>
          <w:lang w:val="pt-PT" w:eastAsia="pt-BR"/>
        </w:rPr>
        <w:t xml:space="preserve">2-3 </w:t>
      </w:r>
      <w:r w:rsidR="00276810" w:rsidRPr="00537B72">
        <w:rPr>
          <w:lang w:val="pt-PT" w:eastAsia="pt-BR"/>
        </w:rPr>
        <w:t xml:space="preserve">e altura </w:t>
      </w:r>
      <w:r w:rsidRPr="00A52CD1">
        <w:rPr>
          <w:i/>
          <w:lang w:val="pt-PT" w:eastAsia="pt-BR"/>
        </w:rPr>
        <w:t>h</w:t>
      </w:r>
      <w:r w:rsidR="00276810" w:rsidRPr="00537B72">
        <w:rPr>
          <w:lang w:val="pt-PT" w:eastAsia="pt-BR"/>
        </w:rPr>
        <w:t xml:space="preserve"> pode armazenar</w:t>
      </w:r>
      <w:r w:rsidR="00D351A0">
        <w:rPr>
          <w:lang w:val="pt-PT" w:eastAsia="pt-BR"/>
        </w:rPr>
        <w:t xml:space="preserve"> (uma árvore que só possui a raiz tem altura 0)</w:t>
      </w:r>
      <w:r w:rsidR="00276810" w:rsidRPr="00537B72">
        <w:rPr>
          <w:lang w:val="pt-PT" w:eastAsia="pt-BR"/>
        </w:rPr>
        <w:t xml:space="preserve">? </w:t>
      </w:r>
      <w:r w:rsidR="00624DED" w:rsidRPr="00537B72">
        <w:rPr>
          <w:lang w:val="pt-PT" w:eastAsia="pt-BR"/>
        </w:rPr>
        <w:t>Explique</w:t>
      </w:r>
      <w:r w:rsidR="00276810" w:rsidRPr="00537B72">
        <w:rPr>
          <w:lang w:val="pt-PT" w:eastAsia="pt-BR"/>
        </w:rPr>
        <w:t xml:space="preserve"> sua resposta</w:t>
      </w:r>
      <w:r>
        <w:rPr>
          <w:lang w:val="pt-PT" w:eastAsia="pt-BR"/>
        </w:rPr>
        <w:t>.</w:t>
      </w:r>
    </w:p>
    <w:p w14:paraId="728D5068" w14:textId="77777777" w:rsidR="00537B72" w:rsidRDefault="00537B72" w:rsidP="00537B72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Dica: A soma dos </w:t>
      </w:r>
      <w:r w:rsidRPr="00537B72">
        <w:rPr>
          <w:i/>
          <w:lang w:val="pt-PT" w:eastAsia="pt-BR"/>
        </w:rPr>
        <w:t>n</w:t>
      </w:r>
      <w:r>
        <w:rPr>
          <w:lang w:val="pt-PT" w:eastAsia="pt-BR"/>
        </w:rPr>
        <w:t xml:space="preserve"> primeiros termos de uma série geométrica é dada por:</w:t>
      </w:r>
    </w:p>
    <w:p w14:paraId="3252A7C8" w14:textId="77777777" w:rsidR="00537B72" w:rsidRPr="00D021F3" w:rsidRDefault="00537B72" w:rsidP="00537B72">
      <w:pPr>
        <w:pStyle w:val="questo"/>
        <w:spacing w:after="120"/>
        <w:ind w:left="360" w:firstLine="0"/>
        <w:rPr>
          <w:b/>
          <w:lang w:val="pt-BR" w:eastAsia="pt-BR"/>
        </w:rPr>
      </w:pPr>
      <w:r w:rsidRPr="00537B72">
        <w:rPr>
          <w:i/>
          <w:lang w:val="pt-PT" w:eastAsia="pt-BR"/>
        </w:rPr>
        <w:t xml:space="preserve">a + ar + </w:t>
      </w:r>
      <w:proofErr w:type="spellStart"/>
      <w:r w:rsidRPr="00537B72">
        <w:rPr>
          <w:i/>
          <w:lang w:val="pt-PT" w:eastAsia="pt-BR"/>
        </w:rPr>
        <w:t>ar</w:t>
      </w:r>
      <w:r w:rsidRPr="00537B72">
        <w:rPr>
          <w:i/>
          <w:vertAlign w:val="superscript"/>
          <w:lang w:val="pt-PT" w:eastAsia="pt-BR"/>
        </w:rPr>
        <w:t>2</w:t>
      </w:r>
      <w:proofErr w:type="spellEnd"/>
      <w:r w:rsidRPr="00537B72">
        <w:rPr>
          <w:i/>
          <w:vertAlign w:val="superscript"/>
          <w:lang w:val="pt-PT" w:eastAsia="pt-BR"/>
        </w:rPr>
        <w:t xml:space="preserve"> </w:t>
      </w:r>
      <w:r w:rsidRPr="00537B72">
        <w:rPr>
          <w:i/>
          <w:lang w:val="pt-PT" w:eastAsia="pt-BR"/>
        </w:rPr>
        <w:t xml:space="preserve">+ </w:t>
      </w:r>
      <w:proofErr w:type="spellStart"/>
      <w:r w:rsidRPr="00537B72">
        <w:rPr>
          <w:i/>
          <w:lang w:val="pt-PT" w:eastAsia="pt-BR"/>
        </w:rPr>
        <w:t>ar</w:t>
      </w:r>
      <w:r w:rsidRPr="00537B72">
        <w:rPr>
          <w:i/>
          <w:vertAlign w:val="superscript"/>
          <w:lang w:val="pt-PT" w:eastAsia="pt-BR"/>
        </w:rPr>
        <w:t>3</w:t>
      </w:r>
      <w:proofErr w:type="spellEnd"/>
      <w:r w:rsidRPr="00537B72">
        <w:rPr>
          <w:i/>
          <w:lang w:val="pt-PT" w:eastAsia="pt-BR"/>
        </w:rPr>
        <w:t>+ ...</w:t>
      </w:r>
      <w:r w:rsidRPr="00537B72">
        <w:rPr>
          <w:i/>
          <w:vertAlign w:val="superscript"/>
          <w:lang w:val="pt-PT" w:eastAsia="pt-BR"/>
        </w:rPr>
        <w:t xml:space="preserve"> </w:t>
      </w:r>
      <w:r w:rsidRPr="00537B72">
        <w:rPr>
          <w:i/>
          <w:lang w:val="pt-PT" w:eastAsia="pt-BR"/>
        </w:rPr>
        <w:t xml:space="preserve">+ </w:t>
      </w:r>
      <w:proofErr w:type="spellStart"/>
      <w:r w:rsidRPr="00537B72">
        <w:rPr>
          <w:i/>
          <w:lang w:val="pt-PT" w:eastAsia="pt-BR"/>
        </w:rPr>
        <w:t>ar</w:t>
      </w:r>
      <w:r w:rsidRPr="00537B72">
        <w:rPr>
          <w:i/>
          <w:vertAlign w:val="superscript"/>
          <w:lang w:val="pt-PT" w:eastAsia="pt-BR"/>
        </w:rPr>
        <w:t>n</w:t>
      </w:r>
      <w:proofErr w:type="spellEnd"/>
      <w:r w:rsidRPr="00537B72">
        <w:rPr>
          <w:i/>
          <w:vertAlign w:val="superscript"/>
          <w:lang w:val="pt-PT" w:eastAsia="pt-BR"/>
        </w:rPr>
        <w:t>-1</w:t>
      </w:r>
      <w:r w:rsidRPr="00537B72">
        <w:rPr>
          <w:i/>
          <w:lang w:val="pt-PT" w:eastAsia="pt-BR"/>
        </w:rPr>
        <w:t xml:space="preserve"> = </w:t>
      </w:r>
      <w:r>
        <w:rPr>
          <w:i/>
          <w:lang w:val="pt-PT" w:eastAsia="pt-BR"/>
        </w:rPr>
        <w:t xml:space="preserve"> </w:t>
      </w:r>
      <w:r w:rsidRPr="00537B72">
        <w:rPr>
          <w:i/>
          <w:lang w:val="pt-PT" w:eastAsia="pt-BR"/>
        </w:rPr>
        <w:t>a</w:t>
      </w:r>
      <w:r>
        <w:rPr>
          <w:i/>
          <w:lang w:val="pt-PT" w:eastAsia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pt-PT" w:eastAsia="pt-BR"/>
              </w:rPr>
            </m:ctrlPr>
          </m:fPr>
          <m:num>
            <m:r>
              <w:rPr>
                <w:rFonts w:ascii="Cambria Math" w:hAnsi="Cambria Math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lang w:val="pt-PT" w:eastAsia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PT" w:eastAsia="pt-BR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pt-PT" w:eastAsia="pt-BR"/>
              </w:rPr>
              <m:t>1-r</m:t>
            </m:r>
          </m:den>
        </m:f>
      </m:oMath>
    </w:p>
    <w:p w14:paraId="27FB8331" w14:textId="18B3A4B1" w:rsidR="00A52CD1" w:rsidRPr="00D021F3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b.</w:t>
      </w:r>
      <w:r>
        <w:rPr>
          <w:lang w:val="pt-BR" w:eastAsia="pt-BR"/>
        </w:rPr>
        <w:tab/>
        <w:t>(1.</w:t>
      </w:r>
      <w:r w:rsidR="007E1A18">
        <w:rPr>
          <w:lang w:val="pt-BR" w:eastAsia="pt-BR"/>
        </w:rPr>
        <w:t>0</w:t>
      </w:r>
      <w:r>
        <w:rPr>
          <w:lang w:val="pt-BR" w:eastAsia="pt-BR"/>
        </w:rPr>
        <w:t xml:space="preserve"> ponto) </w:t>
      </w:r>
      <w:r w:rsidRPr="00537B72">
        <w:rPr>
          <w:lang w:val="pt-PT" w:eastAsia="pt-BR"/>
        </w:rPr>
        <w:t xml:space="preserve">Qual </w:t>
      </w:r>
      <w:r>
        <w:rPr>
          <w:lang w:val="pt-PT" w:eastAsia="pt-BR"/>
        </w:rPr>
        <w:t xml:space="preserve">será a </w:t>
      </w:r>
      <w:ins w:id="0" w:author="Marco Antonio Casanova" w:date="2013-11-06T16:23:00Z">
        <w:r w:rsidR="00BA3F3A">
          <w:rPr>
            <w:lang w:val="pt-PT" w:eastAsia="pt-BR"/>
          </w:rPr>
          <w:t xml:space="preserve">menor </w:t>
        </w:r>
      </w:ins>
      <w:bookmarkStart w:id="1" w:name="_GoBack"/>
      <w:bookmarkEnd w:id="1"/>
      <w:r>
        <w:rPr>
          <w:lang w:val="pt-PT" w:eastAsia="pt-BR"/>
        </w:rPr>
        <w:t>altura de</w:t>
      </w:r>
      <w:r w:rsidRPr="00537B72">
        <w:rPr>
          <w:lang w:val="pt-PT" w:eastAsia="pt-BR"/>
        </w:rPr>
        <w:t xml:space="preserve"> uma árvore </w:t>
      </w:r>
      <w:r w:rsidR="00613042">
        <w:rPr>
          <w:lang w:val="pt-PT" w:eastAsia="pt-BR"/>
        </w:rPr>
        <w:t>2-3</w:t>
      </w:r>
      <w:r w:rsidRPr="00537B72">
        <w:rPr>
          <w:lang w:val="pt-PT" w:eastAsia="pt-BR"/>
        </w:rPr>
        <w:t xml:space="preserve"> </w:t>
      </w:r>
      <w:r>
        <w:rPr>
          <w:lang w:val="pt-PT" w:eastAsia="pt-BR"/>
        </w:rPr>
        <w:t>que</w:t>
      </w:r>
      <w:r w:rsidRPr="00537B72">
        <w:rPr>
          <w:lang w:val="pt-PT" w:eastAsia="pt-BR"/>
        </w:rPr>
        <w:t xml:space="preserve"> armazena</w:t>
      </w:r>
      <w:r w:rsidR="00613042">
        <w:rPr>
          <w:lang w:val="pt-PT" w:eastAsia="pt-BR"/>
        </w:rPr>
        <w:t xml:space="preserve"> </w:t>
      </w:r>
      <w:r w:rsidR="00FD4E1C">
        <w:rPr>
          <w:lang w:val="pt-PT" w:eastAsia="pt-BR"/>
        </w:rPr>
        <w:t>8</w:t>
      </w:r>
      <w:r>
        <w:rPr>
          <w:lang w:val="pt-PT" w:eastAsia="pt-BR"/>
        </w:rPr>
        <w:t>0 chaves</w:t>
      </w:r>
      <w:r w:rsidRPr="00537B72">
        <w:rPr>
          <w:lang w:val="pt-PT" w:eastAsia="pt-BR"/>
        </w:rPr>
        <w:t>? Explique sua resposta</w:t>
      </w:r>
      <w:r>
        <w:rPr>
          <w:lang w:val="pt-PT" w:eastAsia="pt-BR"/>
        </w:rPr>
        <w:t>.</w:t>
      </w:r>
    </w:p>
    <w:p w14:paraId="76E4B8FA" w14:textId="77777777" w:rsidR="00432FE5" w:rsidRPr="00D021F3" w:rsidRDefault="00432FE5" w:rsidP="00A52CD1">
      <w:pPr>
        <w:pStyle w:val="questo"/>
        <w:spacing w:after="120"/>
        <w:ind w:left="0" w:firstLine="0"/>
        <w:rPr>
          <w:b/>
          <w:lang w:val="pt-BR" w:eastAsia="pt-BR"/>
        </w:rPr>
      </w:pPr>
    </w:p>
    <w:p w14:paraId="3F994848" w14:textId="77777777" w:rsidR="00276810" w:rsidRDefault="00276810" w:rsidP="00276810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7676B690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346AC4C" w14:textId="77777777" w:rsidR="00537B72" w:rsidRPr="009676FF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8"/>
          <w:szCs w:val="24"/>
          <w:lang w:val="pt-BR"/>
        </w:rPr>
      </w:pPr>
      <w:r w:rsidRPr="009676FF">
        <w:rPr>
          <w:color w:val="3366FF"/>
          <w:sz w:val="28"/>
          <w:szCs w:val="24"/>
          <w:lang w:val="pt-BR"/>
        </w:rPr>
        <w:t xml:space="preserve">a) </w:t>
      </w:r>
      <w:r w:rsidR="000857CF" w:rsidRPr="009676FF">
        <w:rPr>
          <w:color w:val="3366FF"/>
          <w:sz w:val="28"/>
          <w:szCs w:val="24"/>
          <w:lang w:val="pt-BR"/>
        </w:rPr>
        <w:t xml:space="preserve">Uma árvore </w:t>
      </w:r>
      <w:r w:rsidR="00613042" w:rsidRPr="009676FF">
        <w:rPr>
          <w:color w:val="3366FF"/>
          <w:sz w:val="28"/>
          <w:szCs w:val="24"/>
          <w:lang w:val="pt-BR"/>
        </w:rPr>
        <w:t>2-3</w:t>
      </w:r>
      <w:r w:rsidR="000857CF" w:rsidRPr="009676FF">
        <w:rPr>
          <w:color w:val="3366FF"/>
          <w:sz w:val="28"/>
          <w:szCs w:val="24"/>
          <w:lang w:val="pt-BR"/>
        </w:rPr>
        <w:t xml:space="preserve"> pode ter no máximo </w:t>
      </w:r>
      <w:r w:rsidR="00537B72" w:rsidRPr="009676FF">
        <w:rPr>
          <w:i/>
          <w:color w:val="3366FF"/>
          <w:sz w:val="28"/>
          <w:szCs w:val="24"/>
          <w:lang w:val="pt-BR"/>
        </w:rPr>
        <w:t>N</w:t>
      </w:r>
      <w:r w:rsidR="00537B72" w:rsidRPr="009676FF">
        <w:rPr>
          <w:color w:val="3366FF"/>
          <w:sz w:val="28"/>
          <w:szCs w:val="24"/>
          <w:lang w:val="pt-BR"/>
        </w:rPr>
        <w:t xml:space="preserve"> chaves, onde</w:t>
      </w:r>
    </w:p>
    <w:p w14:paraId="094CAE5D" w14:textId="77777777" w:rsidR="00A52CD1" w:rsidRPr="009676FF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color w:val="3366FF"/>
          <w:sz w:val="28"/>
          <w:szCs w:val="24"/>
          <w:lang w:val="pt-BR"/>
        </w:rPr>
      </w:pPr>
    </w:p>
    <w:p w14:paraId="5DC9D597" w14:textId="77777777" w:rsidR="00276810" w:rsidRPr="009676FF" w:rsidRDefault="000857CF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8"/>
          <w:szCs w:val="24"/>
          <w:lang w:val="pt-BR"/>
        </w:rPr>
      </w:pPr>
      <w:r w:rsidRPr="009676FF">
        <w:rPr>
          <w:i/>
          <w:color w:val="3366FF"/>
          <w:sz w:val="28"/>
          <w:szCs w:val="24"/>
          <w:lang w:val="pt-BR"/>
        </w:rPr>
        <w:t>N</w:t>
      </w:r>
      <w:r w:rsidR="00537B72" w:rsidRPr="009676FF">
        <w:rPr>
          <w:i/>
          <w:color w:val="3366FF"/>
          <w:sz w:val="28"/>
          <w:szCs w:val="24"/>
          <w:lang w:val="pt-BR"/>
        </w:rPr>
        <w:t xml:space="preserve"> </w:t>
      </w:r>
      <w:r w:rsidR="00A52CD1" w:rsidRPr="009676FF">
        <w:rPr>
          <w:i/>
          <w:color w:val="3366FF"/>
          <w:sz w:val="28"/>
          <w:szCs w:val="24"/>
          <w:lang w:val="pt-BR"/>
        </w:rPr>
        <w:t xml:space="preserve">= (m-1)*(1 + m + </w:t>
      </w:r>
      <w:proofErr w:type="spellStart"/>
      <w:r w:rsidR="00A52CD1" w:rsidRPr="009676FF">
        <w:rPr>
          <w:i/>
          <w:color w:val="3366FF"/>
          <w:sz w:val="28"/>
          <w:szCs w:val="24"/>
          <w:lang w:val="pt-BR"/>
        </w:rPr>
        <w:t>m</w:t>
      </w:r>
      <w:r w:rsidR="00A52CD1" w:rsidRPr="009676FF">
        <w:rPr>
          <w:i/>
          <w:color w:val="3366FF"/>
          <w:sz w:val="28"/>
          <w:szCs w:val="24"/>
          <w:vertAlign w:val="superscript"/>
          <w:lang w:val="pt-BR"/>
        </w:rPr>
        <w:t>2</w:t>
      </w:r>
      <w:proofErr w:type="spellEnd"/>
      <w:r w:rsidR="00A52CD1" w:rsidRPr="009676FF">
        <w:rPr>
          <w:i/>
          <w:color w:val="3366FF"/>
          <w:sz w:val="28"/>
          <w:szCs w:val="24"/>
          <w:lang w:val="pt-BR"/>
        </w:rPr>
        <w:t xml:space="preserve"> + </w:t>
      </w:r>
      <w:proofErr w:type="spellStart"/>
      <w:r w:rsidR="00A52CD1" w:rsidRPr="009676FF">
        <w:rPr>
          <w:i/>
          <w:color w:val="3366FF"/>
          <w:sz w:val="28"/>
          <w:szCs w:val="24"/>
          <w:lang w:val="pt-BR"/>
        </w:rPr>
        <w:t>m</w:t>
      </w:r>
      <w:r w:rsidR="00A52CD1" w:rsidRPr="009676FF">
        <w:rPr>
          <w:i/>
          <w:color w:val="3366FF"/>
          <w:sz w:val="28"/>
          <w:szCs w:val="24"/>
          <w:vertAlign w:val="superscript"/>
          <w:lang w:val="pt-BR"/>
        </w:rPr>
        <w:t>3</w:t>
      </w:r>
      <w:proofErr w:type="spellEnd"/>
      <w:r w:rsidR="00A52CD1" w:rsidRPr="009676FF">
        <w:rPr>
          <w:i/>
          <w:color w:val="3366FF"/>
          <w:sz w:val="28"/>
          <w:szCs w:val="24"/>
          <w:lang w:val="pt-BR"/>
        </w:rPr>
        <w:t xml:space="preserve">+ ... + </w:t>
      </w:r>
      <w:proofErr w:type="spellStart"/>
      <w:r w:rsidR="00A52CD1" w:rsidRPr="009676FF">
        <w:rPr>
          <w:i/>
          <w:color w:val="3366FF"/>
          <w:sz w:val="28"/>
          <w:szCs w:val="24"/>
          <w:lang w:val="pt-BR"/>
        </w:rPr>
        <w:t>m</w:t>
      </w:r>
      <w:r w:rsidR="00A52CD1" w:rsidRPr="009676FF">
        <w:rPr>
          <w:i/>
          <w:color w:val="3366FF"/>
          <w:sz w:val="28"/>
          <w:szCs w:val="24"/>
          <w:vertAlign w:val="superscript"/>
          <w:lang w:val="pt-BR"/>
        </w:rPr>
        <w:t>h</w:t>
      </w:r>
      <w:proofErr w:type="spellEnd"/>
      <w:r w:rsidR="00A52CD1" w:rsidRPr="009676FF">
        <w:rPr>
          <w:i/>
          <w:color w:val="3366FF"/>
          <w:sz w:val="28"/>
          <w:szCs w:val="24"/>
          <w:lang w:val="pt-BR"/>
        </w:rPr>
        <w:t xml:space="preserve">) </w:t>
      </w:r>
      <w:r w:rsidRPr="009676FF">
        <w:rPr>
          <w:i/>
          <w:color w:val="3366FF"/>
          <w:sz w:val="28"/>
          <w:szCs w:val="24"/>
          <w:lang w:val="pt-BR"/>
        </w:rPr>
        <w:t>=</w:t>
      </w:r>
      <w:r w:rsidR="00A52CD1" w:rsidRPr="009676FF">
        <w:rPr>
          <w:i/>
          <w:color w:val="3366FF"/>
          <w:sz w:val="28"/>
          <w:szCs w:val="24"/>
          <w:lang w:val="pt-BR"/>
        </w:rPr>
        <w:t xml:space="preserve"> </w:t>
      </w:r>
      <w:r w:rsidRPr="009676FF">
        <w:rPr>
          <w:i/>
          <w:color w:val="3366FF"/>
          <w:sz w:val="28"/>
          <w:szCs w:val="24"/>
          <w:lang w:val="pt-BR"/>
        </w:rPr>
        <w:t>(m</w:t>
      </w:r>
      <w:r w:rsidR="00537B72" w:rsidRPr="009676FF">
        <w:rPr>
          <w:i/>
          <w:color w:val="3366FF"/>
          <w:sz w:val="28"/>
          <w:szCs w:val="24"/>
          <w:lang w:val="pt-BR"/>
        </w:rPr>
        <w:t>-1)</w:t>
      </w:r>
      <m:oMath>
        <m:r>
          <w:rPr>
            <w:rFonts w:ascii="Cambria Math" w:hAnsi="Cambria Math"/>
            <w:color w:val="3366FF"/>
            <w:sz w:val="28"/>
            <w:szCs w:val="28"/>
            <w:lang w:val="pt-PT" w:eastAsia="pt-BR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66FF"/>
                <w:sz w:val="28"/>
                <w:szCs w:val="28"/>
                <w:lang w:val="pt-PT" w:eastAsia="pt-BR"/>
              </w:rPr>
            </m:ctrlPr>
          </m:fPr>
          <m:num>
            <m:r>
              <w:rPr>
                <w:rFonts w:ascii="Cambria Math" w:hAnsi="Cambria Math"/>
                <w:color w:val="3366FF"/>
                <w:sz w:val="28"/>
                <w:szCs w:val="28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3366FF"/>
                    <w:sz w:val="28"/>
                    <w:szCs w:val="28"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  <w:sz w:val="28"/>
                    <w:szCs w:val="28"/>
                    <w:lang w:val="pt-PT" w:eastAsia="pt-BR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3366FF"/>
                    <w:sz w:val="28"/>
                    <w:szCs w:val="28"/>
                    <w:lang w:val="pt-PT" w:eastAsia="pt-BR"/>
                  </w:rPr>
                  <m:t>h+</m:t>
                </m:r>
                <m:r>
                  <w:rPr>
                    <w:rFonts w:ascii="Cambria Math" w:hAnsi="Cambria Math"/>
                    <w:color w:val="3366FF"/>
                    <w:sz w:val="28"/>
                    <w:szCs w:val="28"/>
                    <w:lang w:val="pt-PT" w:eastAsia="pt-BR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  <w:sz w:val="28"/>
                <w:szCs w:val="28"/>
                <w:lang w:val="pt-PT" w:eastAsia="pt-BR"/>
              </w:rPr>
              <m:t>1-m</m:t>
            </m:r>
          </m:den>
        </m:f>
      </m:oMath>
      <w:r w:rsidR="00A52CD1" w:rsidRPr="009676FF">
        <w:rPr>
          <w:i/>
          <w:color w:val="3366FF"/>
          <w:sz w:val="28"/>
          <w:szCs w:val="28"/>
          <w:lang w:val="pt-PT" w:eastAsia="pt-BR"/>
        </w:rPr>
        <w:t xml:space="preserve"> </w:t>
      </w:r>
      <w:r w:rsidR="00A52CD1" w:rsidRPr="009676FF">
        <w:rPr>
          <w:i/>
          <w:color w:val="3366FF"/>
          <w:sz w:val="28"/>
          <w:szCs w:val="24"/>
          <w:lang w:val="pt-BR"/>
        </w:rPr>
        <w:t xml:space="preserve">= </w:t>
      </w:r>
      <w:proofErr w:type="spellStart"/>
      <w:r w:rsidR="00A52CD1" w:rsidRPr="009676FF">
        <w:rPr>
          <w:i/>
          <w:color w:val="3366FF"/>
          <w:sz w:val="28"/>
          <w:szCs w:val="24"/>
          <w:lang w:val="pt-BR"/>
        </w:rPr>
        <w:t>m</w:t>
      </w:r>
      <w:r w:rsidR="00A52CD1" w:rsidRPr="009676FF">
        <w:rPr>
          <w:i/>
          <w:color w:val="3366FF"/>
          <w:sz w:val="28"/>
          <w:szCs w:val="24"/>
          <w:vertAlign w:val="superscript"/>
          <w:lang w:val="pt-BR"/>
        </w:rPr>
        <w:t>h+1</w:t>
      </w:r>
      <w:proofErr w:type="spellEnd"/>
      <w:r w:rsidR="00A52CD1" w:rsidRPr="009676FF">
        <w:rPr>
          <w:i/>
          <w:color w:val="3366FF"/>
          <w:sz w:val="28"/>
          <w:szCs w:val="24"/>
          <w:lang w:val="pt-BR"/>
        </w:rPr>
        <w:t xml:space="preserve"> - 1 </w:t>
      </w:r>
      <w:r w:rsidR="00613042" w:rsidRPr="009676FF">
        <w:rPr>
          <w:color w:val="3366FF"/>
          <w:sz w:val="28"/>
          <w:szCs w:val="24"/>
          <w:lang w:val="pt-BR"/>
        </w:rPr>
        <w:t xml:space="preserve"> onde </w:t>
      </w:r>
      <w:r w:rsidR="00613042" w:rsidRPr="009676FF">
        <w:rPr>
          <w:i/>
          <w:color w:val="3366FF"/>
          <w:sz w:val="28"/>
          <w:szCs w:val="24"/>
          <w:lang w:val="pt-BR"/>
        </w:rPr>
        <w:t>m</w:t>
      </w:r>
      <w:r w:rsidR="00613042" w:rsidRPr="009676FF">
        <w:rPr>
          <w:color w:val="3366FF"/>
          <w:sz w:val="28"/>
          <w:szCs w:val="24"/>
          <w:lang w:val="pt-BR"/>
        </w:rPr>
        <w:t>=3</w:t>
      </w:r>
    </w:p>
    <w:p w14:paraId="2313D75A" w14:textId="77777777" w:rsidR="00276810" w:rsidRPr="009676FF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4"/>
          <w:szCs w:val="24"/>
          <w:lang w:val="pt-BR"/>
        </w:rPr>
      </w:pPr>
    </w:p>
    <w:p w14:paraId="4B3954D6" w14:textId="34299A71" w:rsidR="00A52CD1" w:rsidRPr="009676FF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366FF"/>
          <w:sz w:val="28"/>
          <w:szCs w:val="24"/>
          <w:lang w:val="pt-BR"/>
        </w:rPr>
      </w:pPr>
      <w:r w:rsidRPr="009676FF">
        <w:rPr>
          <w:color w:val="3366FF"/>
          <w:sz w:val="28"/>
          <w:szCs w:val="24"/>
          <w:lang w:val="pt-BR"/>
        </w:rPr>
        <w:t xml:space="preserve">a) </w:t>
      </w:r>
      <w:r w:rsidR="00613042" w:rsidRPr="009676FF">
        <w:rPr>
          <w:color w:val="3366FF"/>
          <w:sz w:val="28"/>
          <w:szCs w:val="24"/>
          <w:lang w:val="pt-BR"/>
        </w:rPr>
        <w:t>U</w:t>
      </w:r>
      <w:r w:rsidRPr="009676FF">
        <w:rPr>
          <w:color w:val="3366FF"/>
          <w:sz w:val="28"/>
          <w:szCs w:val="24"/>
          <w:lang w:val="pt-BR"/>
        </w:rPr>
        <w:t xml:space="preserve">ma árvore </w:t>
      </w:r>
      <w:r w:rsidR="00613042" w:rsidRPr="009676FF">
        <w:rPr>
          <w:color w:val="3366FF"/>
          <w:sz w:val="28"/>
          <w:szCs w:val="24"/>
          <w:lang w:val="pt-BR"/>
        </w:rPr>
        <w:t>2-3</w:t>
      </w:r>
      <w:r w:rsidRPr="009676FF">
        <w:rPr>
          <w:color w:val="3366FF"/>
          <w:sz w:val="28"/>
          <w:szCs w:val="24"/>
          <w:lang w:val="pt-BR"/>
        </w:rPr>
        <w:t xml:space="preserve"> </w:t>
      </w:r>
      <w:r w:rsidR="006A1FA9">
        <w:rPr>
          <w:color w:val="3366FF"/>
          <w:sz w:val="28"/>
          <w:szCs w:val="24"/>
          <w:lang w:val="pt-BR"/>
        </w:rPr>
        <w:t>com 8</w:t>
      </w:r>
      <w:r w:rsidRPr="009676FF">
        <w:rPr>
          <w:color w:val="3366FF"/>
          <w:sz w:val="28"/>
          <w:szCs w:val="24"/>
          <w:lang w:val="pt-BR"/>
        </w:rPr>
        <w:t xml:space="preserve">0 chaves deverá ter altura </w:t>
      </w:r>
      <w:r w:rsidRPr="009676FF">
        <w:rPr>
          <w:i/>
          <w:color w:val="3366FF"/>
          <w:sz w:val="28"/>
          <w:szCs w:val="24"/>
          <w:lang w:val="pt-BR"/>
        </w:rPr>
        <w:t>h</w:t>
      </w:r>
      <w:r w:rsidRPr="009676FF">
        <w:rPr>
          <w:color w:val="3366FF"/>
          <w:sz w:val="28"/>
          <w:szCs w:val="24"/>
          <w:lang w:val="pt-BR"/>
        </w:rPr>
        <w:t xml:space="preserve">, onde </w:t>
      </w:r>
      <w:r w:rsidRPr="009676FF">
        <w:rPr>
          <w:i/>
          <w:color w:val="3366FF"/>
          <w:sz w:val="28"/>
          <w:szCs w:val="24"/>
          <w:lang w:val="pt-BR"/>
        </w:rPr>
        <w:t>h</w:t>
      </w:r>
      <w:r w:rsidRPr="009676FF">
        <w:rPr>
          <w:color w:val="3366FF"/>
          <w:sz w:val="28"/>
          <w:szCs w:val="24"/>
          <w:lang w:val="pt-BR"/>
        </w:rPr>
        <w:t xml:space="preserve"> é o menor inteiro tal que:</w:t>
      </w:r>
    </w:p>
    <w:p w14:paraId="09EBA7F7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4530F35" w14:textId="70CEF20C" w:rsidR="009676FF" w:rsidRPr="009676FF" w:rsidRDefault="00FD4E1C" w:rsidP="00967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firstLine="720"/>
        <w:rPr>
          <w:color w:val="3366FF"/>
          <w:sz w:val="28"/>
          <w:szCs w:val="24"/>
          <w:lang w:val="pt-BR"/>
        </w:rPr>
      </w:pPr>
      <w:r>
        <w:rPr>
          <w:color w:val="3366FF"/>
          <w:sz w:val="28"/>
          <w:szCs w:val="24"/>
          <w:lang w:val="pt-BR"/>
        </w:rPr>
        <w:t>8</w:t>
      </w:r>
      <w:r w:rsidR="009676FF" w:rsidRPr="009676FF">
        <w:rPr>
          <w:color w:val="3366FF"/>
          <w:sz w:val="28"/>
          <w:szCs w:val="24"/>
          <w:lang w:val="pt-BR"/>
        </w:rPr>
        <w:t xml:space="preserve">0 </w:t>
      </w:r>
      <w:r w:rsidR="009676FF" w:rsidRPr="009676FF">
        <w:rPr>
          <w:color w:val="3366FF"/>
          <w:sz w:val="28"/>
          <w:szCs w:val="24"/>
          <w:lang w:val="pt-BR"/>
        </w:rPr>
        <w:sym w:font="Symbol" w:char="F0A3"/>
      </w:r>
      <w:r w:rsidR="009676FF" w:rsidRPr="009676FF">
        <w:rPr>
          <w:color w:val="3366FF"/>
          <w:sz w:val="28"/>
          <w:szCs w:val="24"/>
          <w:lang w:val="pt-BR"/>
        </w:rPr>
        <w:t xml:space="preserve"> </w:t>
      </w:r>
      <w:proofErr w:type="spellStart"/>
      <w:r w:rsidR="009676FF" w:rsidRPr="009676FF">
        <w:rPr>
          <w:color w:val="3366FF"/>
          <w:sz w:val="28"/>
          <w:szCs w:val="24"/>
          <w:lang w:val="pt-BR"/>
        </w:rPr>
        <w:t>3</w:t>
      </w:r>
      <w:r w:rsidR="009676FF" w:rsidRPr="009676FF">
        <w:rPr>
          <w:i/>
          <w:color w:val="3366FF"/>
          <w:sz w:val="28"/>
          <w:szCs w:val="24"/>
          <w:vertAlign w:val="superscript"/>
          <w:lang w:val="pt-BR"/>
        </w:rPr>
        <w:t>h+1</w:t>
      </w:r>
      <w:proofErr w:type="spellEnd"/>
      <w:r w:rsidR="009676FF" w:rsidRPr="009676FF">
        <w:rPr>
          <w:i/>
          <w:color w:val="3366FF"/>
          <w:sz w:val="28"/>
          <w:szCs w:val="24"/>
          <w:lang w:val="pt-BR"/>
        </w:rPr>
        <w:t xml:space="preserve"> – 1</w:t>
      </w:r>
    </w:p>
    <w:p w14:paraId="517B0D77" w14:textId="0989344E" w:rsidR="009676FF" w:rsidRPr="009676FF" w:rsidRDefault="00FD4E1C" w:rsidP="00967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firstLine="720"/>
        <w:rPr>
          <w:color w:val="3366FF"/>
          <w:sz w:val="28"/>
          <w:szCs w:val="24"/>
          <w:lang w:val="pt-BR"/>
        </w:rPr>
      </w:pPr>
      <w:r>
        <w:rPr>
          <w:color w:val="3366FF"/>
          <w:sz w:val="28"/>
          <w:szCs w:val="24"/>
          <w:lang w:val="pt-BR"/>
        </w:rPr>
        <w:t>8</w:t>
      </w:r>
      <w:r w:rsidR="009676FF" w:rsidRPr="009676FF">
        <w:rPr>
          <w:color w:val="3366FF"/>
          <w:sz w:val="28"/>
          <w:szCs w:val="24"/>
          <w:lang w:val="pt-BR"/>
        </w:rPr>
        <w:t xml:space="preserve">1 </w:t>
      </w:r>
      <w:r w:rsidR="009676FF" w:rsidRPr="009676FF">
        <w:rPr>
          <w:color w:val="3366FF"/>
          <w:sz w:val="28"/>
          <w:szCs w:val="24"/>
          <w:lang w:val="pt-BR"/>
        </w:rPr>
        <w:sym w:font="Symbol" w:char="F0A3"/>
      </w:r>
      <w:r w:rsidR="009676FF" w:rsidRPr="009676FF">
        <w:rPr>
          <w:color w:val="3366FF"/>
          <w:sz w:val="28"/>
          <w:szCs w:val="24"/>
          <w:lang w:val="pt-BR"/>
        </w:rPr>
        <w:t xml:space="preserve"> </w:t>
      </w:r>
      <w:proofErr w:type="spellStart"/>
      <w:r w:rsidR="009676FF" w:rsidRPr="009676FF">
        <w:rPr>
          <w:color w:val="3366FF"/>
          <w:sz w:val="28"/>
          <w:szCs w:val="24"/>
          <w:lang w:val="pt-BR"/>
        </w:rPr>
        <w:t>3</w:t>
      </w:r>
      <w:r w:rsidR="009676FF" w:rsidRPr="009676FF">
        <w:rPr>
          <w:i/>
          <w:color w:val="3366FF"/>
          <w:sz w:val="28"/>
          <w:szCs w:val="24"/>
          <w:vertAlign w:val="superscript"/>
          <w:lang w:val="pt-BR"/>
        </w:rPr>
        <w:t>h+1</w:t>
      </w:r>
      <w:proofErr w:type="spellEnd"/>
    </w:p>
    <w:p w14:paraId="78C06452" w14:textId="77777777" w:rsidR="009676FF" w:rsidRPr="009676FF" w:rsidRDefault="009676FF" w:rsidP="00967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firstLine="720"/>
        <w:rPr>
          <w:color w:val="3366FF"/>
          <w:sz w:val="28"/>
          <w:szCs w:val="24"/>
          <w:lang w:val="pt-BR"/>
        </w:rPr>
      </w:pPr>
      <w:r w:rsidRPr="009676FF">
        <w:rPr>
          <w:color w:val="3366FF"/>
          <w:sz w:val="28"/>
          <w:szCs w:val="24"/>
          <w:lang w:val="pt-BR"/>
        </w:rPr>
        <w:t xml:space="preserve">Logo, </w:t>
      </w:r>
      <w:r w:rsidRPr="009676FF">
        <w:rPr>
          <w:i/>
          <w:color w:val="3366FF"/>
          <w:sz w:val="28"/>
          <w:szCs w:val="24"/>
          <w:lang w:val="pt-BR"/>
        </w:rPr>
        <w:t xml:space="preserve">h =3 </w:t>
      </w:r>
    </w:p>
    <w:p w14:paraId="30976774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B6893E0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5FDBDD6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2687CD4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D89B2CC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69D1787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39C3A3C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B72DF5F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0F0159A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579A9D5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7753801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6F26039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B6226B9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F747401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1931A50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36541A3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E93C422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5D835DB" w14:textId="77777777" w:rsidR="00432FE5" w:rsidRPr="00432FE5" w:rsidRDefault="00432FE5" w:rsidP="00276810">
      <w:pPr>
        <w:pStyle w:val="questo"/>
        <w:spacing w:after="120"/>
        <w:ind w:left="360" w:firstLine="0"/>
        <w:rPr>
          <w:b/>
          <w:lang w:val="pt-BR" w:eastAsia="pt-BR"/>
        </w:rPr>
      </w:pPr>
    </w:p>
    <w:p w14:paraId="5296BC71" w14:textId="77777777" w:rsidR="00276810" w:rsidRDefault="00276810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7BC8297E" w14:textId="35A28577" w:rsidR="009F2D90" w:rsidRPr="009F2D90" w:rsidRDefault="009405DF" w:rsidP="00631C8B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 w:rsidRPr="00FE49D7">
        <w:rPr>
          <w:lang w:val="pt-PT" w:eastAsia="pt-BR"/>
        </w:rPr>
        <w:lastRenderedPageBreak/>
        <w:t>(</w:t>
      </w:r>
      <w:r w:rsidR="00BE34E2">
        <w:rPr>
          <w:lang w:val="pt-PT" w:eastAsia="pt-BR"/>
        </w:rPr>
        <w:t>3</w:t>
      </w:r>
      <w:r w:rsidRPr="00FE49D7">
        <w:rPr>
          <w:lang w:val="pt-PT" w:eastAsia="pt-BR"/>
        </w:rPr>
        <w:t xml:space="preserve">.0 pontos) </w:t>
      </w:r>
    </w:p>
    <w:p w14:paraId="03644813" w14:textId="77777777" w:rsidR="009676FF" w:rsidRDefault="009F2D90" w:rsidP="009F2D90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>(</w:t>
      </w:r>
      <w:r w:rsidR="002B450C">
        <w:rPr>
          <w:lang w:val="pt-BR" w:eastAsia="pt-BR"/>
        </w:rPr>
        <w:t>1</w:t>
      </w:r>
      <w:r>
        <w:rPr>
          <w:lang w:val="pt-BR" w:eastAsia="pt-BR"/>
        </w:rPr>
        <w:t>.</w:t>
      </w:r>
      <w:r w:rsidR="002B450C">
        <w:rPr>
          <w:lang w:val="pt-BR" w:eastAsia="pt-BR"/>
        </w:rPr>
        <w:t>5</w:t>
      </w:r>
      <w:r>
        <w:rPr>
          <w:lang w:val="pt-BR" w:eastAsia="pt-BR"/>
        </w:rPr>
        <w:t xml:space="preserve"> ponto) </w:t>
      </w:r>
      <w:r>
        <w:rPr>
          <w:lang w:val="pt-PT" w:eastAsia="pt-BR"/>
        </w:rPr>
        <w:t xml:space="preserve">Crie uma árvore </w:t>
      </w:r>
      <w:r w:rsidR="00BE34E2">
        <w:rPr>
          <w:lang w:val="pt-PT" w:eastAsia="pt-BR"/>
        </w:rPr>
        <w:t>2-3</w:t>
      </w:r>
      <w:r w:rsidR="00432FE5">
        <w:rPr>
          <w:lang w:val="pt-PT" w:eastAsia="pt-BR"/>
        </w:rPr>
        <w:t xml:space="preserve"> </w:t>
      </w:r>
      <w:r>
        <w:rPr>
          <w:lang w:val="pt-PT" w:eastAsia="pt-BR"/>
        </w:rPr>
        <w:t xml:space="preserve">através da </w:t>
      </w:r>
      <w:r w:rsidR="00631C8B" w:rsidRPr="00631C8B">
        <w:rPr>
          <w:lang w:val="pt-PT" w:eastAsia="pt-BR"/>
        </w:rPr>
        <w:t xml:space="preserve">inserção das </w:t>
      </w:r>
      <w:r w:rsidR="009676FF">
        <w:rPr>
          <w:lang w:val="pt-PT" w:eastAsia="pt-BR"/>
        </w:rPr>
        <w:t xml:space="preserve">seguintes </w:t>
      </w:r>
      <w:r w:rsidR="00631C8B" w:rsidRPr="00631C8B">
        <w:rPr>
          <w:lang w:val="pt-PT" w:eastAsia="pt-BR"/>
        </w:rPr>
        <w:t>chaves</w:t>
      </w:r>
      <w:r w:rsidR="009676FF">
        <w:rPr>
          <w:lang w:val="pt-PT" w:eastAsia="pt-BR"/>
        </w:rPr>
        <w:t>,</w:t>
      </w:r>
      <w:r w:rsidR="00631C8B" w:rsidRPr="00631C8B">
        <w:rPr>
          <w:lang w:val="pt-PT" w:eastAsia="pt-BR"/>
        </w:rPr>
        <w:t xml:space="preserve"> exatamente na </w:t>
      </w:r>
    </w:p>
    <w:p w14:paraId="4C00239F" w14:textId="392DADDC" w:rsidR="009676FF" w:rsidRDefault="00631C8B" w:rsidP="009676FF">
      <w:pPr>
        <w:pStyle w:val="questo"/>
        <w:spacing w:after="120"/>
        <w:ind w:left="360" w:firstLine="360"/>
        <w:rPr>
          <w:lang w:val="pt-PT" w:eastAsia="pt-BR"/>
        </w:rPr>
      </w:pPr>
      <w:r w:rsidRPr="00631C8B">
        <w:rPr>
          <w:lang w:val="pt-PT" w:eastAsia="pt-BR"/>
        </w:rPr>
        <w:t>ordem</w:t>
      </w:r>
      <w:r w:rsidR="009676FF">
        <w:rPr>
          <w:lang w:val="pt-PT" w:eastAsia="pt-BR"/>
        </w:rPr>
        <w:t xml:space="preserve"> apresentada:  </w:t>
      </w:r>
      <w:r w:rsidRPr="00631C8B">
        <w:rPr>
          <w:lang w:val="pt-PT" w:eastAsia="pt-BR"/>
        </w:rPr>
        <w:t xml:space="preserve">1, 3, 6, 8, </w:t>
      </w:r>
      <w:r w:rsidR="009676FF">
        <w:rPr>
          <w:lang w:val="pt-PT" w:eastAsia="pt-BR"/>
        </w:rPr>
        <w:t xml:space="preserve">2, </w:t>
      </w:r>
      <w:r w:rsidRPr="00631C8B">
        <w:rPr>
          <w:lang w:val="pt-PT" w:eastAsia="pt-BR"/>
        </w:rPr>
        <w:t xml:space="preserve">32. </w:t>
      </w:r>
    </w:p>
    <w:p w14:paraId="48ECBCEF" w14:textId="3C637589" w:rsidR="009405DF" w:rsidRDefault="00432FE5" w:rsidP="009676FF">
      <w:pPr>
        <w:pStyle w:val="questo"/>
        <w:spacing w:after="120"/>
        <w:ind w:left="360" w:firstLine="360"/>
        <w:rPr>
          <w:lang w:val="pt-PT" w:eastAsia="pt-BR"/>
        </w:rPr>
      </w:pPr>
      <w:r>
        <w:rPr>
          <w:lang w:val="pt-PT" w:eastAsia="pt-BR"/>
        </w:rPr>
        <w:t>Mostre todos os passos</w:t>
      </w:r>
      <w:r w:rsidR="00631C8B" w:rsidRPr="00631C8B">
        <w:rPr>
          <w:lang w:val="pt-PT" w:eastAsia="pt-BR"/>
        </w:rPr>
        <w:t>.</w:t>
      </w:r>
    </w:p>
    <w:p w14:paraId="4EA0DC64" w14:textId="77777777" w:rsidR="009676FF" w:rsidRDefault="009F2D90" w:rsidP="00525E3D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>
        <w:rPr>
          <w:lang w:val="pt-BR" w:eastAsia="pt-BR"/>
        </w:rPr>
        <w:t>(1.</w:t>
      </w:r>
      <w:r w:rsidR="002B450C">
        <w:rPr>
          <w:lang w:val="pt-BR" w:eastAsia="pt-BR"/>
        </w:rPr>
        <w:t>5</w:t>
      </w:r>
      <w:r>
        <w:rPr>
          <w:lang w:val="pt-BR" w:eastAsia="pt-BR"/>
        </w:rPr>
        <w:t xml:space="preserve"> ponto) </w:t>
      </w:r>
      <w:r w:rsidR="003449C5">
        <w:rPr>
          <w:lang w:val="pt-PT" w:eastAsia="pt-BR"/>
        </w:rPr>
        <w:t xml:space="preserve">Remova a chave 8 da árvore resultante de (a). </w:t>
      </w:r>
    </w:p>
    <w:p w14:paraId="3D1907E6" w14:textId="0C33B715" w:rsidR="00631C8B" w:rsidRPr="009F2D90" w:rsidRDefault="009F2D90" w:rsidP="009676FF">
      <w:pPr>
        <w:pStyle w:val="questo"/>
        <w:spacing w:after="120"/>
        <w:ind w:left="360" w:firstLine="360"/>
        <w:rPr>
          <w:b/>
          <w:lang w:val="pt-BR" w:eastAsia="pt-BR"/>
        </w:rPr>
      </w:pPr>
      <w:r>
        <w:rPr>
          <w:lang w:val="pt-PT" w:eastAsia="pt-BR"/>
        </w:rPr>
        <w:t xml:space="preserve">Mostre </w:t>
      </w:r>
      <w:r w:rsidR="003449C5">
        <w:rPr>
          <w:lang w:val="pt-PT" w:eastAsia="pt-BR"/>
        </w:rPr>
        <w:t xml:space="preserve">e explique </w:t>
      </w:r>
      <w:r>
        <w:rPr>
          <w:lang w:val="pt-PT" w:eastAsia="pt-BR"/>
        </w:rPr>
        <w:t>todos os passos</w:t>
      </w:r>
      <w:r w:rsidR="003449C5">
        <w:rPr>
          <w:lang w:val="pt-PT" w:eastAsia="pt-BR"/>
        </w:rPr>
        <w:t>.</w:t>
      </w:r>
      <w:r>
        <w:rPr>
          <w:lang w:val="pt-PT" w:eastAsia="pt-BR"/>
        </w:rPr>
        <w:t xml:space="preserve"> </w:t>
      </w:r>
    </w:p>
    <w:p w14:paraId="6D74F3BF" w14:textId="77777777" w:rsidR="009676FF" w:rsidRDefault="009676F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450CBB0" w14:textId="77777777" w:rsidR="00525E3D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  <w:r w:rsidR="00F906BF">
        <w:rPr>
          <w:rFonts w:ascii="Courier New" w:hAnsi="Courier New" w:cs="Courier New"/>
          <w:lang w:val="pt-BR" w:eastAsia="pt-BR"/>
        </w:rPr>
        <w:t xml:space="preserve"> </w:t>
      </w:r>
    </w:p>
    <w:p w14:paraId="3AB7DA74" w14:textId="77777777" w:rsidR="009676FF" w:rsidRDefault="009676FF" w:rsidP="00525E3D">
      <w:pPr>
        <w:pStyle w:val="questo"/>
        <w:rPr>
          <w:color w:val="3366FF"/>
          <w:lang w:val="pt-BR" w:eastAsia="pt-BR"/>
        </w:rPr>
      </w:pPr>
    </w:p>
    <w:p w14:paraId="3A44558E" w14:textId="77777777" w:rsidR="009676FF" w:rsidRDefault="009676FF" w:rsidP="00525E3D">
      <w:pPr>
        <w:pStyle w:val="questo"/>
        <w:rPr>
          <w:color w:val="3366FF"/>
          <w:lang w:val="pt-BR" w:eastAsia="pt-BR"/>
        </w:rPr>
      </w:pPr>
    </w:p>
    <w:p w14:paraId="2AA2DD34" w14:textId="34F99CA9" w:rsidR="009405DF" w:rsidRDefault="00F906BF" w:rsidP="00525E3D">
      <w:pPr>
        <w:pStyle w:val="questo"/>
        <w:rPr>
          <w:color w:val="3366FF"/>
          <w:lang w:val="pt-BR" w:eastAsia="pt-BR"/>
        </w:rPr>
      </w:pPr>
      <w:r w:rsidRPr="009676FF">
        <w:rPr>
          <w:color w:val="3366FF"/>
          <w:lang w:val="pt-BR" w:eastAsia="pt-BR"/>
        </w:rPr>
        <w:t>(a) Inserções</w:t>
      </w:r>
      <w:r w:rsidR="00624DED" w:rsidRPr="009676FF">
        <w:rPr>
          <w:color w:val="3366FF"/>
          <w:lang w:val="pt-BR" w:eastAsia="pt-BR"/>
        </w:rPr>
        <w:t xml:space="preserve"> de </w:t>
      </w:r>
      <w:r w:rsidR="00624DED" w:rsidRPr="009676FF">
        <w:rPr>
          <w:color w:val="3366FF"/>
          <w:lang w:val="pt-PT" w:eastAsia="pt-BR"/>
        </w:rPr>
        <w:t xml:space="preserve">1, 3, 6, 8, </w:t>
      </w:r>
      <w:r w:rsidR="00D818E4" w:rsidRPr="009676FF">
        <w:rPr>
          <w:color w:val="3366FF"/>
          <w:lang w:val="pt-PT" w:eastAsia="pt-BR"/>
        </w:rPr>
        <w:t>2,</w:t>
      </w:r>
      <w:r w:rsidR="00624DED" w:rsidRPr="009676FF">
        <w:rPr>
          <w:color w:val="3366FF"/>
          <w:lang w:val="pt-PT" w:eastAsia="pt-BR"/>
        </w:rPr>
        <w:t xml:space="preserve"> 32</w:t>
      </w:r>
      <w:r w:rsidRPr="009676FF">
        <w:rPr>
          <w:color w:val="3366FF"/>
          <w:lang w:val="pt-BR" w:eastAsia="pt-BR"/>
        </w:rPr>
        <w:t>:</w:t>
      </w:r>
    </w:p>
    <w:p w14:paraId="6A92F203" w14:textId="77777777" w:rsidR="009676FF" w:rsidRPr="009676FF" w:rsidRDefault="009676FF" w:rsidP="00525E3D">
      <w:pPr>
        <w:pStyle w:val="questo"/>
        <w:rPr>
          <w:rFonts w:ascii="Courier New" w:hAnsi="Courier New" w:cs="Courier New"/>
          <w:color w:val="3366FF"/>
          <w:lang w:val="pt-BR" w:eastAsia="pt-BR"/>
        </w:rPr>
      </w:pPr>
    </w:p>
    <w:p w14:paraId="450CEB8F" w14:textId="77777777" w:rsidR="00BD1B5D" w:rsidRPr="00525E3D" w:rsidRDefault="00BD1B5D">
      <w:pPr>
        <w:rPr>
          <w:sz w:val="10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284"/>
      </w:tblGrid>
      <w:tr w:rsidR="00BE34E2" w14:paraId="10303BAB" w14:textId="77777777" w:rsidTr="00BE34E2">
        <w:trPr>
          <w:trHeight w:val="284"/>
        </w:trPr>
        <w:tc>
          <w:tcPr>
            <w:tcW w:w="316" w:type="dxa"/>
          </w:tcPr>
          <w:p w14:paraId="1BB5945C" w14:textId="77777777" w:rsidR="00BE34E2" w:rsidRDefault="00BE34E2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14:paraId="200944DF" w14:textId="77777777" w:rsidR="00BE34E2" w:rsidRDefault="00BE34E2">
            <w:pPr>
              <w:rPr>
                <w:lang w:val="pt-PT" w:eastAsia="pt-BR"/>
              </w:rPr>
            </w:pPr>
          </w:p>
        </w:tc>
      </w:tr>
    </w:tbl>
    <w:p w14:paraId="256DCAD7" w14:textId="77777777"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</w:tblGrid>
      <w:tr w:rsidR="00BE34E2" w14:paraId="28F854D6" w14:textId="77777777" w:rsidTr="00BE34E2">
        <w:trPr>
          <w:trHeight w:val="284"/>
        </w:trPr>
        <w:tc>
          <w:tcPr>
            <w:tcW w:w="316" w:type="dxa"/>
          </w:tcPr>
          <w:p w14:paraId="000B6B08" w14:textId="77777777" w:rsidR="00BE34E2" w:rsidRDefault="00BE34E2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115CBFA" w14:textId="77777777" w:rsidR="00BE34E2" w:rsidRDefault="00BE34E2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</w:tr>
    </w:tbl>
    <w:p w14:paraId="59DB60D2" w14:textId="77777777"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</w:tblGrid>
      <w:tr w:rsidR="00F906BF" w14:paraId="61B99EA6" w14:textId="77777777" w:rsidTr="00D818E4">
        <w:trPr>
          <w:trHeight w:val="284"/>
        </w:trPr>
        <w:tc>
          <w:tcPr>
            <w:tcW w:w="284" w:type="dxa"/>
          </w:tcPr>
          <w:p w14:paraId="501E3247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17BAD67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0B81990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</w:tr>
    </w:tbl>
    <w:p w14:paraId="29083187" w14:textId="77777777" w:rsidR="00F906BF" w:rsidRPr="00525E3D" w:rsidRDefault="00F906BF">
      <w:pPr>
        <w:rPr>
          <w:sz w:val="14"/>
          <w:lang w:val="pt-PT" w:eastAsia="pt-BR"/>
        </w:rPr>
      </w:pPr>
    </w:p>
    <w:p w14:paraId="01C35FD9" w14:textId="77777777"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</w:tblGrid>
      <w:tr w:rsidR="0054657D" w14:paraId="2BECCCD6" w14:textId="77777777" w:rsidTr="00D818E4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F40B158" w14:textId="77777777" w:rsidR="0054657D" w:rsidRDefault="0054657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2FE04893" w14:textId="77777777" w:rsidR="0054657D" w:rsidRDefault="0054657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BD31FF6" w14:textId="5D7DDFAE" w:rsidR="0054657D" w:rsidRDefault="0054657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4A4D0472" w14:textId="40FB02B5" w:rsidR="0054657D" w:rsidRDefault="0054657D" w:rsidP="00525E3D">
            <w:pPr>
              <w:rPr>
                <w:lang w:val="pt-PT" w:eastAsia="pt-BR"/>
              </w:rPr>
            </w:pPr>
          </w:p>
        </w:tc>
      </w:tr>
    </w:tbl>
    <w:p w14:paraId="367AF4B3" w14:textId="69A6D777" w:rsidR="00F906BF" w:rsidRDefault="00BE34E2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B73D07" wp14:editId="0B38A0BC">
                <wp:simplePos x="0" y="0"/>
                <wp:positionH relativeFrom="column">
                  <wp:posOffset>132080</wp:posOffset>
                </wp:positionH>
                <wp:positionV relativeFrom="paragraph">
                  <wp:posOffset>-635</wp:posOffset>
                </wp:positionV>
                <wp:extent cx="196215" cy="313690"/>
                <wp:effectExtent l="50800" t="0" r="32385" b="67310"/>
                <wp:wrapNone/>
                <wp:docPr id="3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215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0.4pt;margin-top:0;width:15.45pt;height:24.7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453380" wp14:editId="40A4EB6A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3835" cy="328930"/>
                <wp:effectExtent l="0" t="0" r="100965" b="77470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" cy="328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42pt;margin-top:0;width:16.05pt;height:25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">
                <v:stroke endarrow="block"/>
              </v:shape>
            </w:pict>
          </mc:Fallback>
        </mc:AlternateContent>
      </w:r>
    </w:p>
    <w:p w14:paraId="260A5165" w14:textId="77777777"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</w:tblGrid>
      <w:tr w:rsidR="0054657D" w14:paraId="311A0785" w14:textId="77777777" w:rsidTr="00D818E4">
        <w:trPr>
          <w:trHeight w:val="284"/>
        </w:trPr>
        <w:tc>
          <w:tcPr>
            <w:tcW w:w="316" w:type="dxa"/>
            <w:tcBorders>
              <w:right w:val="single" w:sz="4" w:space="0" w:color="auto"/>
            </w:tcBorders>
          </w:tcPr>
          <w:p w14:paraId="37E79062" w14:textId="499AC210" w:rsidR="0054657D" w:rsidRDefault="0054657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14:paraId="74E14569" w14:textId="5113BE12" w:rsidR="0054657D" w:rsidRDefault="0054657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5E6F8986" w14:textId="1E35806B" w:rsidR="0054657D" w:rsidRDefault="0054657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328E27D" w14:textId="76B0DADA" w:rsidR="0054657D" w:rsidRDefault="0054657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77FBBA56" w14:textId="79C8DA79" w:rsidR="0054657D" w:rsidRDefault="0054657D" w:rsidP="00525E3D">
            <w:pPr>
              <w:rPr>
                <w:lang w:val="pt-PT" w:eastAsia="pt-BR"/>
              </w:rPr>
            </w:pPr>
          </w:p>
        </w:tc>
      </w:tr>
    </w:tbl>
    <w:p w14:paraId="4E9F59C0" w14:textId="77777777" w:rsidR="00F906BF" w:rsidRPr="00525E3D" w:rsidRDefault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</w:tblGrid>
      <w:tr w:rsidR="0054657D" w14:paraId="2FDCB4E5" w14:textId="77777777" w:rsidTr="00D818E4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242EBD2" w14:textId="77777777" w:rsidR="0054657D" w:rsidRDefault="0054657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6C5DC5A8" w14:textId="77777777" w:rsidR="0054657D" w:rsidRDefault="0054657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8C9188D" w14:textId="35BFBBC1" w:rsidR="0054657D" w:rsidRDefault="0054657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6474AD39" w14:textId="1792AF7C" w:rsidR="0054657D" w:rsidRDefault="0054657D" w:rsidP="00525E3D">
            <w:pPr>
              <w:rPr>
                <w:lang w:val="pt-PT" w:eastAsia="pt-BR"/>
              </w:rPr>
            </w:pPr>
          </w:p>
        </w:tc>
      </w:tr>
    </w:tbl>
    <w:p w14:paraId="411488A9" w14:textId="15242530" w:rsidR="00F906BF" w:rsidRDefault="00D818E4" w:rsidP="00F906BF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E0BC2D" wp14:editId="13F04F75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198120" cy="295275"/>
                <wp:effectExtent l="0" t="0" r="81280" b="85725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42pt;margin-top:0;width:15.6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22F9BB" wp14:editId="26B35338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216535" cy="305435"/>
                <wp:effectExtent l="50800" t="0" r="37465" b="75565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535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8.8pt;margin-top:0;width:17.05pt;height:24.0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">
                <v:stroke endarrow="block"/>
              </v:shape>
            </w:pict>
          </mc:Fallback>
        </mc:AlternateContent>
      </w:r>
    </w:p>
    <w:p w14:paraId="4BCBA292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</w:tblGrid>
      <w:tr w:rsidR="00EE2B0A" w14:paraId="6704C143" w14:textId="77777777" w:rsidTr="00EE2B0A">
        <w:trPr>
          <w:trHeight w:val="284"/>
        </w:trPr>
        <w:tc>
          <w:tcPr>
            <w:tcW w:w="316" w:type="dxa"/>
          </w:tcPr>
          <w:p w14:paraId="5E289972" w14:textId="77777777" w:rsidR="00EE2B0A" w:rsidRDefault="00EE2B0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041C076D" w14:textId="77777777" w:rsidR="00EE2B0A" w:rsidRDefault="00EE2B0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6BEA085C" w14:textId="595A9BE8" w:rsidR="00EE2B0A" w:rsidRDefault="00EE2B0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C4FB2FA" w14:textId="77777777" w:rsidR="00EE2B0A" w:rsidRDefault="00EE2B0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6891D68B" w14:textId="77777777" w:rsidR="00EE2B0A" w:rsidRDefault="00EE2B0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3C77272B" w14:textId="77777777" w:rsidR="00F906BF" w:rsidRPr="00525E3D" w:rsidRDefault="00F906BF" w:rsidP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284"/>
      </w:tblGrid>
      <w:tr w:rsidR="00D818E4" w14:paraId="4B66140C" w14:textId="77777777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22671D1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57E9268E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679084E" w14:textId="77777777" w:rsidR="00D818E4" w:rsidRDefault="00D818E4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0C404F56" w14:textId="77777777" w:rsidR="00D818E4" w:rsidRDefault="00D818E4" w:rsidP="00525E3D">
            <w:pPr>
              <w:rPr>
                <w:lang w:val="pt-PT" w:eastAsia="pt-BR"/>
              </w:rPr>
            </w:pPr>
          </w:p>
        </w:tc>
      </w:tr>
    </w:tbl>
    <w:p w14:paraId="261BF032" w14:textId="5C2A0B92" w:rsidR="00F906BF" w:rsidRDefault="00D818E4" w:rsidP="00F906BF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104AAD" wp14:editId="75DEB435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8280" cy="297180"/>
                <wp:effectExtent l="0" t="0" r="96520" b="83820"/>
                <wp:wrapNone/>
                <wp:docPr id="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8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42pt;margin-top:0;width:16.4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">
                <v:stroke endarrow="block"/>
              </v:shape>
            </w:pict>
          </mc:Fallback>
        </mc:AlternateContent>
      </w:r>
      <w:r w:rsidR="00DC3C0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3FBBFC" wp14:editId="540AB83B">
                <wp:simplePos x="0" y="0"/>
                <wp:positionH relativeFrom="column">
                  <wp:posOffset>91440</wp:posOffset>
                </wp:positionH>
                <wp:positionV relativeFrom="paragraph">
                  <wp:posOffset>-635</wp:posOffset>
                </wp:positionV>
                <wp:extent cx="236856" cy="297180"/>
                <wp:effectExtent l="50800" t="0" r="42545" b="83820"/>
                <wp:wrapNone/>
                <wp:docPr id="3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856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7.2pt;margin-top:0;width:18.65pt;height:23.4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">
                <v:stroke endarrow="block"/>
              </v:shape>
            </w:pict>
          </mc:Fallback>
        </mc:AlternateContent>
      </w:r>
    </w:p>
    <w:p w14:paraId="18DA6DDB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</w:tblGrid>
      <w:tr w:rsidR="00A42AEA" w14:paraId="40B8933F" w14:textId="77777777" w:rsidTr="00D818E4">
        <w:trPr>
          <w:trHeight w:val="284"/>
        </w:trPr>
        <w:tc>
          <w:tcPr>
            <w:tcW w:w="316" w:type="dxa"/>
          </w:tcPr>
          <w:p w14:paraId="0EB52D2C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792B6D1" w14:textId="4071FA1E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327C54DB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9D16395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50E62A70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03F5AF1B" w14:textId="77777777" w:rsidR="00F906BF" w:rsidRPr="00525E3D" w:rsidRDefault="00F906BF" w:rsidP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</w:tblGrid>
      <w:tr w:rsidR="00D818E4" w14:paraId="27753A70" w14:textId="77777777" w:rsidTr="00D818E4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34B62C6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7E18EFBC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DB20D24" w14:textId="77777777" w:rsidR="00D818E4" w:rsidRDefault="00D818E4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52AEE2A3" w14:textId="47CF6005" w:rsidR="00D818E4" w:rsidRDefault="00D818E4" w:rsidP="00525E3D">
            <w:pPr>
              <w:rPr>
                <w:lang w:val="pt-PT" w:eastAsia="pt-BR"/>
              </w:rPr>
            </w:pPr>
          </w:p>
        </w:tc>
      </w:tr>
    </w:tbl>
    <w:p w14:paraId="574FB19A" w14:textId="7A640189" w:rsidR="00F906BF" w:rsidRDefault="00D818E4" w:rsidP="00F906BF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D97C8E" wp14:editId="07E2F045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28600" cy="299085"/>
                <wp:effectExtent l="0" t="0" r="101600" b="81915"/>
                <wp:wrapNone/>
                <wp:docPr id="3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42pt;margin-top:0;width:18pt;height:2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">
                <v:stroke endarrow="block"/>
              </v:shape>
            </w:pict>
          </mc:Fallback>
        </mc:AlternateContent>
      </w:r>
      <w:r w:rsidR="00DC3C0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58119A" wp14:editId="699BF168">
                <wp:simplePos x="0" y="0"/>
                <wp:positionH relativeFrom="column">
                  <wp:posOffset>91440</wp:posOffset>
                </wp:positionH>
                <wp:positionV relativeFrom="paragraph">
                  <wp:posOffset>-635</wp:posOffset>
                </wp:positionV>
                <wp:extent cx="236856" cy="268605"/>
                <wp:effectExtent l="50800" t="0" r="42545" b="61595"/>
                <wp:wrapNone/>
                <wp:docPr id="3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856" cy="268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7.2pt;margin-top:0;width:18.65pt;height:21.1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">
                <v:stroke endarrow="block"/>
              </v:shape>
            </w:pict>
          </mc:Fallback>
        </mc:AlternateContent>
      </w:r>
    </w:p>
    <w:p w14:paraId="275D55C3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416"/>
      </w:tblGrid>
      <w:tr w:rsidR="00A42AEA" w14:paraId="086FC7EE" w14:textId="77777777" w:rsidTr="00A42AEA">
        <w:trPr>
          <w:trHeight w:val="284"/>
        </w:trPr>
        <w:tc>
          <w:tcPr>
            <w:tcW w:w="316" w:type="dxa"/>
          </w:tcPr>
          <w:p w14:paraId="42AFD422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6E6A0254" w14:textId="05C87E76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73E83285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343137C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14:paraId="0F4F2D5A" w14:textId="6C8D5A2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41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B8B9D1A" w14:textId="77A824BE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</w:tr>
    </w:tbl>
    <w:p w14:paraId="4355B680" w14:textId="77777777" w:rsidR="00F906BF" w:rsidRPr="00525E3D" w:rsidRDefault="00F906BF" w:rsidP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</w:tblGrid>
      <w:tr w:rsidR="00D818E4" w14:paraId="62CF63A3" w14:textId="77777777" w:rsidTr="00D818E4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A471973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24A83F86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6599BCFD" w14:textId="77777777" w:rsidR="00D818E4" w:rsidRDefault="00D818E4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55F4106C" w14:textId="27E92CA6" w:rsidR="00D818E4" w:rsidRDefault="00D818E4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492E5C2D" w14:textId="1A3E8AEF" w:rsidR="00F906BF" w:rsidRDefault="00A42AEA" w:rsidP="00F906BF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B994AE" wp14:editId="636F31C3">
                <wp:simplePos x="0" y="0"/>
                <wp:positionH relativeFrom="column">
                  <wp:posOffset>711200</wp:posOffset>
                </wp:positionH>
                <wp:positionV relativeFrom="paragraph">
                  <wp:posOffset>-3810</wp:posOffset>
                </wp:positionV>
                <wp:extent cx="782320" cy="279400"/>
                <wp:effectExtent l="0" t="0" r="106680" b="76200"/>
                <wp:wrapNone/>
                <wp:docPr id="1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32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56pt;margin-top:-.25pt;width:61.6pt;height:2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3F4E45" wp14:editId="19B94EB5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8280" cy="291465"/>
                <wp:effectExtent l="0" t="0" r="96520" b="64135"/>
                <wp:wrapNone/>
                <wp:docPr id="2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42pt;margin-top:0;width:16.4pt;height:22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">
                <v:stroke endarrow="block"/>
              </v:shape>
            </w:pict>
          </mc:Fallback>
        </mc:AlternateContent>
      </w:r>
      <w:r w:rsidR="00DC3C0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6217CC" wp14:editId="431DB46A">
                <wp:simplePos x="0" y="0"/>
                <wp:positionH relativeFrom="column">
                  <wp:posOffset>101600</wp:posOffset>
                </wp:positionH>
                <wp:positionV relativeFrom="paragraph">
                  <wp:posOffset>-635</wp:posOffset>
                </wp:positionV>
                <wp:extent cx="226696" cy="301625"/>
                <wp:effectExtent l="50800" t="0" r="27305" b="79375"/>
                <wp:wrapNone/>
                <wp:docPr id="2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6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8pt;margin-top:0;width:17.85pt;height:23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">
                <v:stroke endarrow="block"/>
              </v:shape>
            </w:pict>
          </mc:Fallback>
        </mc:AlternateContent>
      </w:r>
    </w:p>
    <w:p w14:paraId="1292FCC6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416"/>
        <w:gridCol w:w="416"/>
        <w:gridCol w:w="416"/>
        <w:gridCol w:w="416"/>
      </w:tblGrid>
      <w:tr w:rsidR="00A42AEA" w14:paraId="067CC7E8" w14:textId="77777777" w:rsidTr="00A42AEA">
        <w:trPr>
          <w:trHeight w:val="284"/>
        </w:trPr>
        <w:tc>
          <w:tcPr>
            <w:tcW w:w="316" w:type="dxa"/>
          </w:tcPr>
          <w:p w14:paraId="2BF7E3EA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FEF5362" w14:textId="7204055C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7B5ECC76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F9E35B5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FD40F91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7ADD6DAF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</w:tcPr>
          <w:p w14:paraId="42377FBA" w14:textId="662BE879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</w:tcPr>
          <w:p w14:paraId="437F21B8" w14:textId="3D8244FF" w:rsidR="00A42AEA" w:rsidRDefault="00A42AEA" w:rsidP="00525E3D">
            <w:pPr>
              <w:rPr>
                <w:lang w:val="pt-PT" w:eastAsia="pt-BR"/>
              </w:rPr>
            </w:pPr>
          </w:p>
        </w:tc>
      </w:tr>
    </w:tbl>
    <w:p w14:paraId="7C0DC8F9" w14:textId="77777777" w:rsidR="00525E3D" w:rsidRPr="00525E3D" w:rsidRDefault="00525E3D">
      <w:pPr>
        <w:rPr>
          <w:sz w:val="14"/>
          <w:lang w:val="pt-PT" w:eastAsia="pt-BR"/>
        </w:rPr>
      </w:pPr>
    </w:p>
    <w:p w14:paraId="76B643D7" w14:textId="77777777" w:rsidR="00A42AEA" w:rsidRDefault="00F906BF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14:paraId="6ED2A4A0" w14:textId="77777777" w:rsidR="00A42AEA" w:rsidRDefault="00A42AEA">
      <w:pPr>
        <w:rPr>
          <w:lang w:val="pt-PT" w:eastAsia="pt-BR"/>
        </w:rPr>
      </w:pPr>
      <w:r>
        <w:rPr>
          <w:lang w:val="pt-PT" w:eastAsia="pt-BR"/>
        </w:rPr>
        <w:br w:type="page"/>
      </w:r>
    </w:p>
    <w:p w14:paraId="2F61F810" w14:textId="49557768" w:rsidR="00A42AEA" w:rsidRDefault="00F906BF">
      <w:pPr>
        <w:rPr>
          <w:color w:val="3366FF"/>
          <w:sz w:val="24"/>
          <w:szCs w:val="24"/>
          <w:lang w:val="pt-BR" w:eastAsia="pt-BR"/>
        </w:rPr>
      </w:pPr>
      <w:r w:rsidRPr="009676FF">
        <w:rPr>
          <w:color w:val="3366FF"/>
          <w:sz w:val="24"/>
          <w:szCs w:val="24"/>
          <w:lang w:val="pt-BR" w:eastAsia="pt-BR"/>
        </w:rPr>
        <w:lastRenderedPageBreak/>
        <w:t>(b) Remoç</w:t>
      </w:r>
      <w:r w:rsidR="00624DED" w:rsidRPr="009676FF">
        <w:rPr>
          <w:color w:val="3366FF"/>
          <w:sz w:val="24"/>
          <w:szCs w:val="24"/>
          <w:lang w:val="pt-BR" w:eastAsia="pt-BR"/>
        </w:rPr>
        <w:t>ão de 8</w:t>
      </w:r>
      <w:r w:rsidRPr="009676FF">
        <w:rPr>
          <w:color w:val="3366FF"/>
          <w:sz w:val="24"/>
          <w:szCs w:val="24"/>
          <w:lang w:val="pt-BR" w:eastAsia="pt-BR"/>
        </w:rPr>
        <w:t>:</w:t>
      </w:r>
      <w:r w:rsidR="00A42AEA" w:rsidRPr="009676FF">
        <w:rPr>
          <w:color w:val="3366FF"/>
          <w:sz w:val="24"/>
          <w:szCs w:val="24"/>
          <w:lang w:val="pt-BR" w:eastAsia="pt-BR"/>
        </w:rPr>
        <w:t xml:space="preserve"> </w:t>
      </w:r>
    </w:p>
    <w:p w14:paraId="41F5FA2D" w14:textId="77777777" w:rsidR="001222A5" w:rsidRPr="009676FF" w:rsidRDefault="001222A5">
      <w:pPr>
        <w:rPr>
          <w:color w:val="3366FF"/>
          <w:sz w:val="24"/>
          <w:szCs w:val="24"/>
          <w:lang w:val="pt-BR" w:eastAsia="pt-BR"/>
        </w:rPr>
      </w:pPr>
    </w:p>
    <w:p w14:paraId="05C23EF0" w14:textId="51F64431" w:rsidR="00A42AEA" w:rsidRDefault="001222A5">
      <w:pPr>
        <w:rPr>
          <w:color w:val="3366FF"/>
          <w:sz w:val="24"/>
          <w:szCs w:val="24"/>
          <w:lang w:val="pt-BR" w:eastAsia="pt-BR"/>
        </w:rPr>
      </w:pPr>
      <w:r>
        <w:rPr>
          <w:color w:val="3366FF"/>
          <w:sz w:val="24"/>
          <w:szCs w:val="24"/>
          <w:lang w:val="pt-BR" w:eastAsia="pt-BR"/>
        </w:rPr>
        <w:t>Árvore inicial:</w:t>
      </w:r>
    </w:p>
    <w:p w14:paraId="406A8828" w14:textId="77777777" w:rsidR="001222A5" w:rsidRDefault="001222A5">
      <w:pPr>
        <w:rPr>
          <w:color w:val="3366FF"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</w:tblGrid>
      <w:tr w:rsidR="001222A5" w14:paraId="378E8E39" w14:textId="77777777" w:rsidTr="001222A5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11E8AC1" w14:textId="77777777" w:rsidR="001222A5" w:rsidRDefault="001222A5" w:rsidP="001222A5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5BBDCE67" w14:textId="77777777" w:rsidR="001222A5" w:rsidRDefault="001222A5" w:rsidP="001222A5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BA4196A" w14:textId="77777777" w:rsidR="001222A5" w:rsidRDefault="001222A5" w:rsidP="001222A5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016FC2BD" w14:textId="77777777" w:rsidR="001222A5" w:rsidRDefault="001222A5" w:rsidP="001222A5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72F2F812" w14:textId="77777777" w:rsidR="001222A5" w:rsidRDefault="001222A5" w:rsidP="001222A5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38F331" wp14:editId="6CD688D3">
                <wp:simplePos x="0" y="0"/>
                <wp:positionH relativeFrom="column">
                  <wp:posOffset>711200</wp:posOffset>
                </wp:positionH>
                <wp:positionV relativeFrom="paragraph">
                  <wp:posOffset>-3810</wp:posOffset>
                </wp:positionV>
                <wp:extent cx="782320" cy="279400"/>
                <wp:effectExtent l="0" t="0" r="106680" b="76200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32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56pt;margin-top:-.25pt;width:61.6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4BECC7" wp14:editId="64C77E4F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8280" cy="291465"/>
                <wp:effectExtent l="0" t="0" r="96520" b="64135"/>
                <wp:wrapNone/>
                <wp:docPr id="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42pt;margin-top:0;width:16.4pt;height:22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458BD1" wp14:editId="0B11B914">
                <wp:simplePos x="0" y="0"/>
                <wp:positionH relativeFrom="column">
                  <wp:posOffset>101600</wp:posOffset>
                </wp:positionH>
                <wp:positionV relativeFrom="paragraph">
                  <wp:posOffset>-635</wp:posOffset>
                </wp:positionV>
                <wp:extent cx="226696" cy="301625"/>
                <wp:effectExtent l="50800" t="0" r="27305" b="79375"/>
                <wp:wrapNone/>
                <wp:docPr id="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6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8pt;margin-top:0;width:17.85pt;height:23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">
                <v:stroke endarrow="block"/>
              </v:shape>
            </w:pict>
          </mc:Fallback>
        </mc:AlternateContent>
      </w:r>
    </w:p>
    <w:p w14:paraId="6E23CE43" w14:textId="77777777" w:rsidR="001222A5" w:rsidRDefault="001222A5" w:rsidP="001222A5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416"/>
        <w:gridCol w:w="416"/>
        <w:gridCol w:w="416"/>
        <w:gridCol w:w="416"/>
      </w:tblGrid>
      <w:tr w:rsidR="001222A5" w14:paraId="006FD487" w14:textId="77777777" w:rsidTr="001222A5">
        <w:trPr>
          <w:trHeight w:val="284"/>
        </w:trPr>
        <w:tc>
          <w:tcPr>
            <w:tcW w:w="316" w:type="dxa"/>
          </w:tcPr>
          <w:p w14:paraId="6EACC6C4" w14:textId="77777777" w:rsidR="001222A5" w:rsidRDefault="001222A5" w:rsidP="001222A5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755232BA" w14:textId="77777777" w:rsidR="001222A5" w:rsidRDefault="001222A5" w:rsidP="001222A5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6D710E91" w14:textId="77777777" w:rsidR="001222A5" w:rsidRDefault="001222A5" w:rsidP="001222A5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548BA67" w14:textId="77777777" w:rsidR="001222A5" w:rsidRDefault="001222A5" w:rsidP="001222A5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23C048" w14:textId="77777777" w:rsidR="001222A5" w:rsidRDefault="001222A5" w:rsidP="001222A5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60947334" w14:textId="77777777" w:rsidR="001222A5" w:rsidRDefault="001222A5" w:rsidP="001222A5">
            <w:pPr>
              <w:rPr>
                <w:lang w:val="pt-PT" w:eastAsia="pt-BR"/>
              </w:rPr>
            </w:pPr>
          </w:p>
        </w:tc>
        <w:tc>
          <w:tcPr>
            <w:tcW w:w="416" w:type="dxa"/>
          </w:tcPr>
          <w:p w14:paraId="3A148535" w14:textId="77777777" w:rsidR="001222A5" w:rsidRDefault="001222A5" w:rsidP="001222A5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</w:tcPr>
          <w:p w14:paraId="40470AA3" w14:textId="77777777" w:rsidR="001222A5" w:rsidRDefault="001222A5" w:rsidP="001222A5">
            <w:pPr>
              <w:rPr>
                <w:lang w:val="pt-PT" w:eastAsia="pt-BR"/>
              </w:rPr>
            </w:pPr>
          </w:p>
        </w:tc>
      </w:tr>
    </w:tbl>
    <w:p w14:paraId="3389A371" w14:textId="77777777" w:rsidR="001222A5" w:rsidRDefault="001222A5">
      <w:pPr>
        <w:rPr>
          <w:color w:val="3366FF"/>
          <w:sz w:val="24"/>
          <w:szCs w:val="24"/>
          <w:lang w:val="pt-BR" w:eastAsia="pt-BR"/>
        </w:rPr>
      </w:pPr>
    </w:p>
    <w:p w14:paraId="424FF95F" w14:textId="77777777" w:rsidR="001222A5" w:rsidRPr="009676FF" w:rsidRDefault="001222A5">
      <w:pPr>
        <w:rPr>
          <w:color w:val="3366FF"/>
          <w:sz w:val="24"/>
          <w:szCs w:val="24"/>
          <w:lang w:val="pt-BR" w:eastAsia="pt-BR"/>
        </w:rPr>
      </w:pPr>
    </w:p>
    <w:p w14:paraId="37E3F36A" w14:textId="435DEFB8" w:rsidR="00F906BF" w:rsidRDefault="00A42AEA">
      <w:pPr>
        <w:rPr>
          <w:color w:val="3366FF"/>
          <w:sz w:val="24"/>
          <w:szCs w:val="24"/>
          <w:lang w:val="pt-BR" w:eastAsia="pt-BR"/>
        </w:rPr>
      </w:pPr>
      <w:r w:rsidRPr="009676FF">
        <w:rPr>
          <w:color w:val="3366FF"/>
          <w:sz w:val="24"/>
          <w:szCs w:val="24"/>
          <w:lang w:val="pt-BR" w:eastAsia="pt-BR"/>
        </w:rPr>
        <w:t>1) Troque 8 com a sua sucessora, 32</w:t>
      </w:r>
    </w:p>
    <w:p w14:paraId="66FBD7BC" w14:textId="77777777" w:rsidR="009676FF" w:rsidRPr="009676FF" w:rsidRDefault="009676FF">
      <w:pPr>
        <w:rPr>
          <w:color w:val="3366FF"/>
          <w:lang w:val="pt-PT" w:eastAsia="pt-BR"/>
        </w:rPr>
      </w:pPr>
    </w:p>
    <w:p w14:paraId="3EFE0632" w14:textId="2936045A" w:rsidR="00624DED" w:rsidRPr="00525E3D" w:rsidRDefault="00624DED" w:rsidP="00624DED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416"/>
      </w:tblGrid>
      <w:tr w:rsidR="00D818E4" w14:paraId="003AE576" w14:textId="77777777" w:rsidTr="00D818E4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2407A17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6E989A98" w14:textId="77777777" w:rsidR="00D818E4" w:rsidRDefault="00D818E4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6F6FBC0A" w14:textId="77777777" w:rsidR="00D818E4" w:rsidRDefault="00D818E4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2C8DD188" w14:textId="2E071B52" w:rsidR="00D818E4" w:rsidRDefault="00A42AEA" w:rsidP="00525E3D">
            <w:pPr>
              <w:rPr>
                <w:lang w:val="pt-PT"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623E141" wp14:editId="0335850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186055</wp:posOffset>
                      </wp:positionV>
                      <wp:extent cx="218440" cy="300355"/>
                      <wp:effectExtent l="0" t="0" r="86360" b="80645"/>
                      <wp:wrapNone/>
                      <wp:docPr id="23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440" cy="300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8" o:spid="_x0000_s1026" type="#_x0000_t32" style="position:absolute;margin-left:-5.35pt;margin-top:14.65pt;width:17.2pt;height:23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lang w:val="pt-PT" w:eastAsia="pt-BR"/>
              </w:rPr>
              <w:t>32</w:t>
            </w:r>
          </w:p>
        </w:tc>
      </w:tr>
    </w:tbl>
    <w:p w14:paraId="6E81A014" w14:textId="5D7248D4" w:rsidR="00624DED" w:rsidRDefault="00A42AEA" w:rsidP="00624DED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05EFD7" wp14:editId="6FA7F11C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216535" cy="305435"/>
                <wp:effectExtent l="50800" t="0" r="37465" b="75565"/>
                <wp:wrapNone/>
                <wp:docPr id="2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535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8.8pt;margin-top:0;width:17.05pt;height:24.0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D43E81" wp14:editId="0460C55C">
                <wp:simplePos x="0" y="0"/>
                <wp:positionH relativeFrom="column">
                  <wp:posOffset>782320</wp:posOffset>
                </wp:positionH>
                <wp:positionV relativeFrom="paragraph">
                  <wp:posOffset>10160</wp:posOffset>
                </wp:positionV>
                <wp:extent cx="568960" cy="294640"/>
                <wp:effectExtent l="0" t="0" r="116840" b="86360"/>
                <wp:wrapNone/>
                <wp:docPr id="2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" cy="2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61.6pt;margin-top:.8pt;width:44.8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">
                <v:stroke endarrow="block"/>
              </v:shape>
            </w:pict>
          </mc:Fallback>
        </mc:AlternateContent>
      </w:r>
    </w:p>
    <w:p w14:paraId="7DE712A7" w14:textId="77777777"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A42AEA" w14:paraId="2F7DB69B" w14:textId="77777777" w:rsidTr="00A42AEA">
        <w:trPr>
          <w:trHeight w:val="284"/>
        </w:trPr>
        <w:tc>
          <w:tcPr>
            <w:tcW w:w="316" w:type="dxa"/>
          </w:tcPr>
          <w:p w14:paraId="24C394C5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7E2F0608" w14:textId="3A920A5C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6D075125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2A51CF7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222C2946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3809EB6C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1F163EA" w14:textId="61AFD9E6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14:paraId="0B0897A7" w14:textId="2232624A" w:rsidR="00A42AEA" w:rsidRDefault="00A42AEA" w:rsidP="00525E3D">
            <w:pPr>
              <w:rPr>
                <w:lang w:val="pt-PT" w:eastAsia="pt-BR"/>
              </w:rPr>
            </w:pPr>
          </w:p>
        </w:tc>
      </w:tr>
    </w:tbl>
    <w:p w14:paraId="07F52F8B" w14:textId="77777777" w:rsidR="00A42AEA" w:rsidRDefault="00A42AEA" w:rsidP="00624DED">
      <w:pPr>
        <w:rPr>
          <w:sz w:val="14"/>
          <w:lang w:val="pt-PT" w:eastAsia="pt-BR"/>
        </w:rPr>
      </w:pPr>
    </w:p>
    <w:p w14:paraId="220271C8" w14:textId="77777777" w:rsidR="00A42AEA" w:rsidRDefault="00A42AEA" w:rsidP="00624DED">
      <w:pPr>
        <w:rPr>
          <w:sz w:val="24"/>
          <w:szCs w:val="24"/>
          <w:lang w:val="pt-BR" w:eastAsia="pt-BR"/>
        </w:rPr>
      </w:pPr>
    </w:p>
    <w:p w14:paraId="642D9D5E" w14:textId="44FB0FFE" w:rsidR="00A42AEA" w:rsidRPr="009676FF" w:rsidRDefault="00A42AEA" w:rsidP="00624DED">
      <w:pPr>
        <w:rPr>
          <w:color w:val="3366FF"/>
          <w:sz w:val="24"/>
          <w:szCs w:val="24"/>
          <w:lang w:val="pt-BR" w:eastAsia="pt-BR"/>
        </w:rPr>
      </w:pPr>
      <w:r w:rsidRPr="009676FF">
        <w:rPr>
          <w:color w:val="3366FF"/>
          <w:sz w:val="24"/>
          <w:szCs w:val="24"/>
          <w:lang w:val="pt-BR" w:eastAsia="pt-BR"/>
        </w:rPr>
        <w:t>2) Remova 8</w:t>
      </w:r>
    </w:p>
    <w:p w14:paraId="04D323C4" w14:textId="77777777" w:rsidR="00624DED" w:rsidRPr="00525E3D" w:rsidRDefault="00624DED" w:rsidP="00624DED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416"/>
      </w:tblGrid>
      <w:tr w:rsidR="00A42AEA" w14:paraId="435FB073" w14:textId="77777777" w:rsidTr="00A42AEA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30FC64F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7F378FB3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190BF6A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416" w:type="dxa"/>
          </w:tcPr>
          <w:p w14:paraId="790C02DF" w14:textId="19FAF766" w:rsidR="00A42AEA" w:rsidRDefault="00A42AEA" w:rsidP="00525E3D">
            <w:pPr>
              <w:rPr>
                <w:lang w:val="pt-PT"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7218E0D" wp14:editId="4BF1BAD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175260</wp:posOffset>
                      </wp:positionV>
                      <wp:extent cx="741680" cy="294640"/>
                      <wp:effectExtent l="0" t="0" r="96520" b="86360"/>
                      <wp:wrapNone/>
                      <wp:docPr id="49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294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5" o:spid="_x0000_s1026" type="#_x0000_t32" style="position:absolute;margin-left:12.6pt;margin-top:13.8pt;width:58.4pt;height:23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lang w:val="pt-PT" w:eastAsia="pt-BR"/>
              </w:rPr>
              <w:t>32</w:t>
            </w:r>
          </w:p>
        </w:tc>
      </w:tr>
    </w:tbl>
    <w:p w14:paraId="49011307" w14:textId="22AE4536" w:rsidR="00624DED" w:rsidRDefault="009676FF" w:rsidP="00624DED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B61D5F" wp14:editId="4A79107A">
                <wp:simplePos x="0" y="0"/>
                <wp:positionH relativeFrom="column">
                  <wp:posOffset>132080</wp:posOffset>
                </wp:positionH>
                <wp:positionV relativeFrom="paragraph">
                  <wp:posOffset>-635</wp:posOffset>
                </wp:positionV>
                <wp:extent cx="196215" cy="289560"/>
                <wp:effectExtent l="50800" t="0" r="32385" b="66040"/>
                <wp:wrapNone/>
                <wp:docPr id="2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215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0.4pt;margin-top:0;width:15.45pt;height:22.8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C1493C" wp14:editId="12A1E649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187960" cy="279400"/>
                <wp:effectExtent l="0" t="0" r="91440" b="76200"/>
                <wp:wrapNone/>
                <wp:docPr id="2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42pt;margin-top:0;width:14.8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">
                <v:stroke endarrow="block"/>
              </v:shape>
            </w:pict>
          </mc:Fallback>
        </mc:AlternateContent>
      </w:r>
    </w:p>
    <w:p w14:paraId="4943D8EC" w14:textId="77777777"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416"/>
        <w:gridCol w:w="416"/>
        <w:gridCol w:w="416"/>
      </w:tblGrid>
      <w:tr w:rsidR="00A42AEA" w14:paraId="0B7FFA72" w14:textId="77777777" w:rsidTr="00525E3D">
        <w:trPr>
          <w:trHeight w:val="284"/>
        </w:trPr>
        <w:tc>
          <w:tcPr>
            <w:tcW w:w="316" w:type="dxa"/>
          </w:tcPr>
          <w:p w14:paraId="4AE5A65B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672BDBFB" w14:textId="13992864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4252F888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4155054" w14:textId="77777777" w:rsidR="00A42AEA" w:rsidRDefault="00A42AEA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40B74E9A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DDBED" w14:textId="77777777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CEBD" w14:textId="4AA4EECA" w:rsidR="00A42AEA" w:rsidRDefault="00A42AEA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18FA" w14:textId="3469A688" w:rsidR="00A42AEA" w:rsidRDefault="00A42AEA" w:rsidP="00525E3D">
            <w:pPr>
              <w:rPr>
                <w:lang w:val="pt-PT" w:eastAsia="pt-BR"/>
              </w:rPr>
            </w:pPr>
          </w:p>
        </w:tc>
      </w:tr>
    </w:tbl>
    <w:p w14:paraId="47B7AED2" w14:textId="77777777" w:rsidR="00624DED" w:rsidRDefault="00624DED" w:rsidP="00624DED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14:paraId="0F97FCB2" w14:textId="77777777" w:rsidR="00A42AEA" w:rsidRDefault="00A42AEA" w:rsidP="00A42AEA">
      <w:pPr>
        <w:rPr>
          <w:sz w:val="24"/>
          <w:szCs w:val="24"/>
          <w:lang w:val="pt-BR" w:eastAsia="pt-BR"/>
        </w:rPr>
      </w:pPr>
    </w:p>
    <w:p w14:paraId="50B6AB38" w14:textId="6946F94D" w:rsidR="00A42AEA" w:rsidRPr="006239CB" w:rsidRDefault="00A42AEA" w:rsidP="00A42AEA">
      <w:pPr>
        <w:rPr>
          <w:color w:val="3366FF"/>
          <w:sz w:val="24"/>
          <w:szCs w:val="24"/>
          <w:lang w:val="pt-BR" w:eastAsia="pt-BR"/>
        </w:rPr>
      </w:pPr>
      <w:r w:rsidRPr="006239CB">
        <w:rPr>
          <w:color w:val="3366FF"/>
          <w:sz w:val="24"/>
          <w:szCs w:val="24"/>
          <w:lang w:val="pt-BR" w:eastAsia="pt-BR"/>
        </w:rPr>
        <w:t xml:space="preserve">3) Elimine o nó vazio, movendo </w:t>
      </w:r>
      <w:r w:rsidR="009676FF" w:rsidRPr="006239CB">
        <w:rPr>
          <w:color w:val="3366FF"/>
          <w:sz w:val="24"/>
          <w:szCs w:val="24"/>
          <w:lang w:val="pt-BR" w:eastAsia="pt-BR"/>
        </w:rPr>
        <w:t xml:space="preserve">a maior </w:t>
      </w:r>
      <w:r w:rsidRPr="006239CB">
        <w:rPr>
          <w:color w:val="3366FF"/>
          <w:sz w:val="24"/>
          <w:szCs w:val="24"/>
          <w:lang w:val="pt-BR" w:eastAsia="pt-BR"/>
        </w:rPr>
        <w:t xml:space="preserve">chave do pai para o filho </w:t>
      </w:r>
      <w:r w:rsidR="009676FF" w:rsidRPr="006239CB">
        <w:rPr>
          <w:color w:val="3366FF"/>
          <w:sz w:val="24"/>
          <w:szCs w:val="24"/>
          <w:lang w:val="pt-BR" w:eastAsia="pt-BR"/>
        </w:rPr>
        <w:t>do meio</w:t>
      </w:r>
      <w:r w:rsidRPr="006239CB">
        <w:rPr>
          <w:color w:val="3366FF"/>
          <w:sz w:val="24"/>
          <w:szCs w:val="24"/>
          <w:lang w:val="pt-BR" w:eastAsia="pt-BR"/>
        </w:rPr>
        <w:t>.</w:t>
      </w:r>
    </w:p>
    <w:p w14:paraId="0AD362E2" w14:textId="77777777" w:rsidR="00A42AEA" w:rsidRPr="00525E3D" w:rsidRDefault="00A42AEA" w:rsidP="00A42AEA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416"/>
      </w:tblGrid>
      <w:tr w:rsidR="00A42AEA" w14:paraId="5EC59A67" w14:textId="77777777" w:rsidTr="00A42AEA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A851BEA" w14:textId="77777777" w:rsidR="00A42AEA" w:rsidRDefault="00A42AEA" w:rsidP="00A42AEA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0F8CD978" w14:textId="77777777" w:rsidR="00A42AEA" w:rsidRDefault="00A42AEA" w:rsidP="00A42AEA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97F94EE" w14:textId="77777777" w:rsidR="00A42AEA" w:rsidRDefault="00A42AEA" w:rsidP="00A42AEA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416" w:type="dxa"/>
          </w:tcPr>
          <w:p w14:paraId="1E813B1D" w14:textId="08802ADB" w:rsidR="00A42AEA" w:rsidRDefault="00A42AEA" w:rsidP="00A42AEA">
            <w:pPr>
              <w:rPr>
                <w:lang w:val="pt-PT" w:eastAsia="pt-BR"/>
              </w:rPr>
            </w:pPr>
          </w:p>
        </w:tc>
      </w:tr>
    </w:tbl>
    <w:p w14:paraId="5DC15D93" w14:textId="133B57BA" w:rsidR="00A42AEA" w:rsidRDefault="009676FF" w:rsidP="00A42AE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3BAA29" wp14:editId="0F3FEFE9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167640" cy="272415"/>
                <wp:effectExtent l="0" t="0" r="86360" b="83185"/>
                <wp:wrapNone/>
                <wp:docPr id="5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42pt;margin-top:0;width:13.2pt;height:21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">
                <v:stroke endarrow="block"/>
              </v:shape>
            </w:pict>
          </mc:Fallback>
        </mc:AlternateContent>
      </w:r>
      <w:r w:rsidR="00A42AE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6C4EEA" wp14:editId="66A137DC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216536" cy="292735"/>
                <wp:effectExtent l="50800" t="0" r="37465" b="62865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536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8.8pt;margin-top:0;width:17.05pt;height:23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">
                <v:stroke endarrow="block"/>
              </v:shape>
            </w:pict>
          </mc:Fallback>
        </mc:AlternateContent>
      </w:r>
    </w:p>
    <w:p w14:paraId="5E2FA96A" w14:textId="77777777" w:rsidR="00A42AEA" w:rsidRDefault="00A42AEA" w:rsidP="00A42AE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416"/>
      </w:tblGrid>
      <w:tr w:rsidR="00A42AEA" w14:paraId="0A389600" w14:textId="77777777" w:rsidTr="00A42AEA">
        <w:trPr>
          <w:trHeight w:val="284"/>
        </w:trPr>
        <w:tc>
          <w:tcPr>
            <w:tcW w:w="316" w:type="dxa"/>
          </w:tcPr>
          <w:p w14:paraId="65833F9E" w14:textId="77777777" w:rsidR="00A42AEA" w:rsidRDefault="00A42AEA" w:rsidP="00A42AEA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772C70C1" w14:textId="77777777" w:rsidR="00A42AEA" w:rsidRDefault="00A42AEA" w:rsidP="00A42AEA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7EEE8C94" w14:textId="77777777" w:rsidR="00A42AEA" w:rsidRDefault="00A42AEA" w:rsidP="00A42AEA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093FC55" w14:textId="77777777" w:rsidR="00A42AEA" w:rsidRDefault="00A42AEA" w:rsidP="00A42AEA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68441860" w14:textId="78D7C3D1" w:rsidR="00A42AEA" w:rsidRDefault="00A42AEA" w:rsidP="00A42AEA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</w:tr>
    </w:tbl>
    <w:p w14:paraId="37DF2843" w14:textId="77777777" w:rsidR="00A42AEA" w:rsidRPr="006239CB" w:rsidRDefault="00A42AEA" w:rsidP="00A42AEA">
      <w:pPr>
        <w:rPr>
          <w:color w:val="3366FF"/>
          <w:sz w:val="24"/>
          <w:szCs w:val="24"/>
          <w:lang w:val="pt-BR" w:eastAsia="pt-BR"/>
        </w:rPr>
      </w:pPr>
      <w:r w:rsidRPr="006239CB">
        <w:rPr>
          <w:color w:val="3366FF"/>
          <w:sz w:val="24"/>
          <w:szCs w:val="24"/>
          <w:lang w:val="pt-BR" w:eastAsia="pt-BR"/>
        </w:rPr>
        <w:t xml:space="preserve"> </w:t>
      </w:r>
    </w:p>
    <w:p w14:paraId="071856E7" w14:textId="49A95EAC" w:rsidR="00A42AEA" w:rsidRPr="006239CB" w:rsidRDefault="006239CB" w:rsidP="00A42AEA">
      <w:pPr>
        <w:rPr>
          <w:color w:val="3366FF"/>
          <w:sz w:val="24"/>
          <w:szCs w:val="24"/>
          <w:lang w:val="pt-BR" w:eastAsia="pt-BR"/>
        </w:rPr>
      </w:pPr>
      <w:r w:rsidRPr="006239CB">
        <w:rPr>
          <w:color w:val="3366FF"/>
          <w:sz w:val="24"/>
          <w:szCs w:val="24"/>
          <w:lang w:val="pt-BR" w:eastAsia="pt-BR"/>
        </w:rPr>
        <w:t>Ou, alternativamente:</w:t>
      </w:r>
    </w:p>
    <w:p w14:paraId="6CBA8C19" w14:textId="2B69E938" w:rsidR="00624DED" w:rsidRDefault="00624DED">
      <w:pPr>
        <w:rPr>
          <w:sz w:val="2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416"/>
      </w:tblGrid>
      <w:tr w:rsidR="006239CB" w14:paraId="5774747C" w14:textId="77777777" w:rsidTr="00E92E28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66EDD8D" w14:textId="77777777" w:rsidR="006239CB" w:rsidRDefault="006239CB" w:rsidP="00E92E28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4636693A" w14:textId="77777777" w:rsidR="006239CB" w:rsidRDefault="006239CB" w:rsidP="00E92E28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06FAB57" w14:textId="3874F3CB" w:rsidR="006239CB" w:rsidRDefault="006239CB" w:rsidP="00E92E28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416" w:type="dxa"/>
          </w:tcPr>
          <w:p w14:paraId="470CF735" w14:textId="2FF40E00" w:rsidR="006239CB" w:rsidRDefault="006239CB" w:rsidP="00E92E28">
            <w:pPr>
              <w:rPr>
                <w:lang w:val="pt-PT"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5727F77" wp14:editId="3490AD2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175260</wp:posOffset>
                      </wp:positionV>
                      <wp:extent cx="741680" cy="294640"/>
                      <wp:effectExtent l="0" t="0" r="96520" b="86360"/>
                      <wp:wrapNone/>
                      <wp:docPr id="7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294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45" o:spid="_x0000_s1026" type="#_x0000_t32" style="position:absolute;margin-left:12.6pt;margin-top:13.8pt;width:58.4pt;height:23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lang w:val="pt-PT" w:eastAsia="pt-BR"/>
              </w:rPr>
              <w:t>6</w:t>
            </w:r>
          </w:p>
        </w:tc>
      </w:tr>
    </w:tbl>
    <w:p w14:paraId="29A596C9" w14:textId="77777777" w:rsidR="006239CB" w:rsidRDefault="006239CB" w:rsidP="006239CB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4EADF8" wp14:editId="3E74DAE9">
                <wp:simplePos x="0" y="0"/>
                <wp:positionH relativeFrom="column">
                  <wp:posOffset>132080</wp:posOffset>
                </wp:positionH>
                <wp:positionV relativeFrom="paragraph">
                  <wp:posOffset>-635</wp:posOffset>
                </wp:positionV>
                <wp:extent cx="196215" cy="289560"/>
                <wp:effectExtent l="50800" t="0" r="32385" b="66040"/>
                <wp:wrapNone/>
                <wp:docPr id="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215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0.4pt;margin-top:0;width:15.45pt;height:22.8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FEF1FD" wp14:editId="06964C7B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187960" cy="279400"/>
                <wp:effectExtent l="0" t="0" r="91440" b="76200"/>
                <wp:wrapNone/>
                <wp:docPr id="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42pt;margin-top:0;width:14.8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">
                <v:stroke endarrow="block"/>
              </v:shape>
            </w:pict>
          </mc:Fallback>
        </mc:AlternateContent>
      </w:r>
    </w:p>
    <w:p w14:paraId="50965969" w14:textId="77777777" w:rsidR="006239CB" w:rsidRDefault="006239CB" w:rsidP="006239CB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416"/>
        <w:gridCol w:w="416"/>
        <w:gridCol w:w="416"/>
      </w:tblGrid>
      <w:tr w:rsidR="006239CB" w14:paraId="0E301744" w14:textId="77777777" w:rsidTr="00E92E28">
        <w:trPr>
          <w:trHeight w:val="284"/>
        </w:trPr>
        <w:tc>
          <w:tcPr>
            <w:tcW w:w="316" w:type="dxa"/>
          </w:tcPr>
          <w:p w14:paraId="32F0FA6B" w14:textId="77777777" w:rsidR="006239CB" w:rsidRDefault="006239CB" w:rsidP="00E92E28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61C3BC93" w14:textId="4F00CECB" w:rsidR="006239CB" w:rsidRDefault="006239CB" w:rsidP="00E92E28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2D264E36" w14:textId="77777777" w:rsidR="006239CB" w:rsidRDefault="006239CB" w:rsidP="00E92E28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1933C4B" w14:textId="5D8FB0F5" w:rsidR="006239CB" w:rsidRDefault="006239CB" w:rsidP="00E92E28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787CD871" w14:textId="77777777" w:rsidR="006239CB" w:rsidRDefault="006239CB" w:rsidP="00E92E28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86707" w14:textId="77777777" w:rsidR="006239CB" w:rsidRDefault="006239CB" w:rsidP="00E92E28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AAC" w14:textId="6C848C3B" w:rsidR="006239CB" w:rsidRDefault="006239CB" w:rsidP="00E92E28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5E3D" w14:textId="77777777" w:rsidR="006239CB" w:rsidRDefault="006239CB" w:rsidP="00E92E28">
            <w:pPr>
              <w:rPr>
                <w:lang w:val="pt-PT" w:eastAsia="pt-BR"/>
              </w:rPr>
            </w:pPr>
          </w:p>
        </w:tc>
      </w:tr>
    </w:tbl>
    <w:p w14:paraId="65F93BA8" w14:textId="77777777" w:rsidR="006239CB" w:rsidRDefault="006239CB" w:rsidP="006239CB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14:paraId="7DEC1F04" w14:textId="77777777" w:rsidR="006239CB" w:rsidRDefault="006239CB">
      <w:pPr>
        <w:rPr>
          <w:sz w:val="24"/>
          <w:lang w:val="pt-PT" w:eastAsia="pt-BR"/>
        </w:rPr>
      </w:pPr>
    </w:p>
    <w:sectPr w:rsidR="006239CB" w:rsidSect="007528DD">
      <w:headerReference w:type="default" r:id="rId13"/>
      <w:footerReference w:type="default" r:id="rId14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D4291" w14:textId="77777777" w:rsidR="00A2579A" w:rsidRDefault="00A2579A">
      <w:r>
        <w:separator/>
      </w:r>
    </w:p>
  </w:endnote>
  <w:endnote w:type="continuationSeparator" w:id="0">
    <w:p w14:paraId="28BED87E" w14:textId="77777777" w:rsidR="00A2579A" w:rsidRDefault="00A2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93EC6" w14:textId="1F37ECB7" w:rsidR="00A2579A" w:rsidRDefault="00A2579A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28/10/2013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BA3F3A">
      <w:rPr>
        <w:rStyle w:val="PageNumber"/>
        <w:noProof/>
        <w:sz w:val="24"/>
        <w:lang w:val="pt-BR"/>
      </w:rPr>
      <w:t>5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A3F3A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8EFAC" w14:textId="77777777" w:rsidR="00A2579A" w:rsidRDefault="00A2579A">
      <w:r>
        <w:separator/>
      </w:r>
    </w:p>
  </w:footnote>
  <w:footnote w:type="continuationSeparator" w:id="0">
    <w:p w14:paraId="7E9D96E7" w14:textId="77777777" w:rsidR="00A2579A" w:rsidRDefault="00A257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241B" w14:textId="640CD489" w:rsidR="00A2579A" w:rsidRDefault="00A2579A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2"/>
  </w:num>
  <w:num w:numId="9">
    <w:abstractNumId w:val="32"/>
  </w:num>
  <w:num w:numId="10">
    <w:abstractNumId w:val="44"/>
  </w:num>
  <w:num w:numId="11">
    <w:abstractNumId w:val="0"/>
  </w:num>
  <w:num w:numId="12">
    <w:abstractNumId w:val="40"/>
  </w:num>
  <w:num w:numId="13">
    <w:abstractNumId w:val="34"/>
  </w:num>
  <w:num w:numId="14">
    <w:abstractNumId w:val="12"/>
  </w:num>
  <w:num w:numId="15">
    <w:abstractNumId w:val="31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7"/>
  </w:num>
  <w:num w:numId="24">
    <w:abstractNumId w:val="3"/>
  </w:num>
  <w:num w:numId="25">
    <w:abstractNumId w:val="9"/>
  </w:num>
  <w:num w:numId="26">
    <w:abstractNumId w:val="45"/>
  </w:num>
  <w:num w:numId="27">
    <w:abstractNumId w:val="38"/>
  </w:num>
  <w:num w:numId="28">
    <w:abstractNumId w:val="13"/>
  </w:num>
  <w:num w:numId="29">
    <w:abstractNumId w:val="41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2"/>
  </w:num>
  <w:num w:numId="41">
    <w:abstractNumId w:val="7"/>
  </w:num>
  <w:num w:numId="42">
    <w:abstractNumId w:val="21"/>
  </w:num>
  <w:num w:numId="43">
    <w:abstractNumId w:val="39"/>
  </w:num>
  <w:num w:numId="44">
    <w:abstractNumId w:val="33"/>
  </w:num>
  <w:num w:numId="45">
    <w:abstractNumId w:val="3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7011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E4A7B"/>
    <w:rsid w:val="000F25D4"/>
    <w:rsid w:val="00112DB3"/>
    <w:rsid w:val="001222A5"/>
    <w:rsid w:val="0012497F"/>
    <w:rsid w:val="00124E32"/>
    <w:rsid w:val="00126F04"/>
    <w:rsid w:val="001445BA"/>
    <w:rsid w:val="0014617B"/>
    <w:rsid w:val="00147509"/>
    <w:rsid w:val="00147B29"/>
    <w:rsid w:val="001504F8"/>
    <w:rsid w:val="0015458B"/>
    <w:rsid w:val="001648D9"/>
    <w:rsid w:val="001713B2"/>
    <w:rsid w:val="00184BAC"/>
    <w:rsid w:val="001A5897"/>
    <w:rsid w:val="001B1EDA"/>
    <w:rsid w:val="001B3B8B"/>
    <w:rsid w:val="001B7578"/>
    <w:rsid w:val="001D19B8"/>
    <w:rsid w:val="001D323A"/>
    <w:rsid w:val="001E7F94"/>
    <w:rsid w:val="001F7A0C"/>
    <w:rsid w:val="00203610"/>
    <w:rsid w:val="00231124"/>
    <w:rsid w:val="00241863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450C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449C5"/>
    <w:rsid w:val="003501BF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1434"/>
    <w:rsid w:val="004012CD"/>
    <w:rsid w:val="00401799"/>
    <w:rsid w:val="00407FC3"/>
    <w:rsid w:val="00427EF6"/>
    <w:rsid w:val="004310ED"/>
    <w:rsid w:val="00432FE5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7B72"/>
    <w:rsid w:val="00544B86"/>
    <w:rsid w:val="00545FEB"/>
    <w:rsid w:val="0054657D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3042"/>
    <w:rsid w:val="00614F1E"/>
    <w:rsid w:val="006239CB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9657B"/>
    <w:rsid w:val="006A1FA9"/>
    <w:rsid w:val="006D0B9F"/>
    <w:rsid w:val="006E6B38"/>
    <w:rsid w:val="006E6EB2"/>
    <w:rsid w:val="006F27BB"/>
    <w:rsid w:val="00702F7D"/>
    <w:rsid w:val="00707605"/>
    <w:rsid w:val="00710641"/>
    <w:rsid w:val="007145A5"/>
    <w:rsid w:val="00747A01"/>
    <w:rsid w:val="00750F92"/>
    <w:rsid w:val="007528DD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1A18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97255"/>
    <w:rsid w:val="008C01D1"/>
    <w:rsid w:val="008C1112"/>
    <w:rsid w:val="008C7AA3"/>
    <w:rsid w:val="008D15FC"/>
    <w:rsid w:val="008E605C"/>
    <w:rsid w:val="008E795C"/>
    <w:rsid w:val="009116FF"/>
    <w:rsid w:val="00933B65"/>
    <w:rsid w:val="009405DF"/>
    <w:rsid w:val="00944ACB"/>
    <w:rsid w:val="009518C6"/>
    <w:rsid w:val="009563CD"/>
    <w:rsid w:val="0096166E"/>
    <w:rsid w:val="009676FF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2579A"/>
    <w:rsid w:val="00A26DC5"/>
    <w:rsid w:val="00A33801"/>
    <w:rsid w:val="00A35081"/>
    <w:rsid w:val="00A40D10"/>
    <w:rsid w:val="00A42AEA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72DE"/>
    <w:rsid w:val="00B55310"/>
    <w:rsid w:val="00B628CD"/>
    <w:rsid w:val="00B70CBF"/>
    <w:rsid w:val="00B863C9"/>
    <w:rsid w:val="00B910B1"/>
    <w:rsid w:val="00BA3F3A"/>
    <w:rsid w:val="00BB05B1"/>
    <w:rsid w:val="00BC2454"/>
    <w:rsid w:val="00BD1B5D"/>
    <w:rsid w:val="00BD6FB8"/>
    <w:rsid w:val="00BE34E2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30AD4"/>
    <w:rsid w:val="00D31B22"/>
    <w:rsid w:val="00D3428F"/>
    <w:rsid w:val="00D351A0"/>
    <w:rsid w:val="00D37F5F"/>
    <w:rsid w:val="00D51D45"/>
    <w:rsid w:val="00D52CC7"/>
    <w:rsid w:val="00D57B0F"/>
    <w:rsid w:val="00D646C5"/>
    <w:rsid w:val="00D72199"/>
    <w:rsid w:val="00D818E4"/>
    <w:rsid w:val="00D918E3"/>
    <w:rsid w:val="00D938B5"/>
    <w:rsid w:val="00D96FD9"/>
    <w:rsid w:val="00DA4818"/>
    <w:rsid w:val="00DC3C0A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37F2A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E2B0A"/>
    <w:rsid w:val="00EF48E5"/>
    <w:rsid w:val="00F311B2"/>
    <w:rsid w:val="00F32629"/>
    <w:rsid w:val="00F34C95"/>
    <w:rsid w:val="00F37EE3"/>
    <w:rsid w:val="00F402D4"/>
    <w:rsid w:val="00F506BC"/>
    <w:rsid w:val="00F52E92"/>
    <w:rsid w:val="00F5317D"/>
    <w:rsid w:val="00F54A6B"/>
    <w:rsid w:val="00F84276"/>
    <w:rsid w:val="00F85DC9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D4E1C"/>
    <w:rsid w:val="00FE41B1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  <w14:docId w14:val="36604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C526-33D6-AC41-A54C-E34CCC19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573</Words>
  <Characters>3269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17</cp:revision>
  <cp:lastPrinted>2012-11-28T10:54:00Z</cp:lastPrinted>
  <dcterms:created xsi:type="dcterms:W3CDTF">2013-10-26T11:56:00Z</dcterms:created>
  <dcterms:modified xsi:type="dcterms:W3CDTF">2013-11-06T18:23:00Z</dcterms:modified>
</cp:coreProperties>
</file>